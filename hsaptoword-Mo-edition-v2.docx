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15A" w:rsidRPr="009A7047" w:rsidRDefault="00BD2CF3">
      <w:pPr>
        <w:pStyle w:val="PreformattedText"/>
        <w:spacing w:after="283"/>
        <w:rPr>
          <w:rFonts w:ascii="Times New Roman" w:hAnsi="Times New Roman" w:cs="Times New Roman"/>
          <w:b/>
          <w:color w:val="0000CC"/>
          <w:sz w:val="28"/>
          <w:szCs w:val="28"/>
        </w:rPr>
      </w:pPr>
      <w:r w:rsidRPr="009A7047">
        <w:rPr>
          <w:rFonts w:ascii="Times New Roman" w:hAnsi="Times New Roman" w:cs="Times New Roman"/>
          <w:b/>
          <w:bCs/>
          <w:color w:val="800000"/>
          <w:sz w:val="28"/>
          <w:szCs w:val="28"/>
        </w:rPr>
        <w:t>abstract</w:t>
      </w:r>
    </w:p>
    <w:p w:rsidR="0000415A" w:rsidRPr="009A7047" w:rsidRDefault="00BD2CF3">
      <w:pPr>
        <w:pStyle w:val="PreformattedText"/>
        <w:rPr>
          <w:rFonts w:ascii="Times New Roman" w:hAnsi="Times New Roman" w:cs="Times New Roman"/>
          <w:b/>
          <w:bCs/>
        </w:rPr>
      </w:pPr>
      <w:r w:rsidRPr="009A7047">
        <w:rPr>
          <w:rFonts w:ascii="Times New Roman" w:hAnsi="Times New Roman" w:cs="Times New Roman"/>
          <w:b/>
          <w:bCs/>
          <w:color w:val="000000"/>
        </w:rPr>
        <w:t>Motivation:</w:t>
      </w:r>
    </w:p>
    <w:p w:rsidR="0000415A" w:rsidRPr="009A7047" w:rsidRDefault="00BD2CF3">
      <w:pPr>
        <w:pStyle w:val="PreformattedText"/>
        <w:rPr>
          <w:rFonts w:ascii="Times New Roman" w:hAnsi="Times New Roman" w:cs="Times New Roman"/>
        </w:rPr>
      </w:pPr>
      <w:r w:rsidRPr="009A7047">
        <w:rPr>
          <w:rFonts w:ascii="Times New Roman" w:hAnsi="Times New Roman" w:cs="Times New Roman"/>
          <w:color w:val="000000"/>
        </w:rPr>
        <w:t>The advent of modern high-throughput genetics has broadened the gap between the ever-growing volume of sequencing data against the tools required to process them. The need to pinpoint a small subset of functionally important variants has now shifted towards identifying the critical differences between normal variants and disease-causing ones.</w:t>
      </w:r>
    </w:p>
    <w:p w:rsidR="0000415A" w:rsidRPr="009A7047" w:rsidRDefault="0000415A">
      <w:pPr>
        <w:pStyle w:val="PreformattedText"/>
        <w:rPr>
          <w:rFonts w:ascii="Times New Roman" w:hAnsi="Times New Roman" w:cs="Times New Roman"/>
          <w:color w:val="800000"/>
        </w:rPr>
      </w:pPr>
    </w:p>
    <w:p w:rsidR="0000415A" w:rsidRPr="009A7047" w:rsidRDefault="00BD2CF3">
      <w:pPr>
        <w:pStyle w:val="PreformattedText"/>
        <w:rPr>
          <w:rFonts w:ascii="Times New Roman" w:hAnsi="Times New Roman" w:cs="Times New Roman"/>
        </w:rPr>
      </w:pPr>
      <w:r w:rsidRPr="009A7047">
        <w:rPr>
          <w:rFonts w:ascii="Times New Roman" w:hAnsi="Times New Roman" w:cs="Times New Roman"/>
          <w:color w:val="000000"/>
        </w:rPr>
        <w:t>Our High-throughput Sequence Analysis Pipeline (</w:t>
      </w:r>
      <w:r w:rsidR="009A7047" w:rsidRPr="009A7047">
        <w:rPr>
          <w:rFonts w:ascii="Times New Roman" w:hAnsi="Times New Roman" w:cs="Times New Roman"/>
          <w:color w:val="800000"/>
        </w:rPr>
        <w:t>HSAP</w:t>
      </w:r>
      <w:r w:rsidRPr="009A7047">
        <w:rPr>
          <w:rFonts w:ascii="Times New Roman" w:hAnsi="Times New Roman" w:cs="Times New Roman"/>
          <w:color w:val="000000"/>
        </w:rPr>
        <w:t>) is an open-source multi-step analysis environment designed to annotate and extract useful variants from Variant Call Format (VCF) files under an inheritance context though top-down filtering via swappable modules run entirely off a live bootable medium accessed locally through a web interface.</w:t>
      </w:r>
    </w:p>
    <w:p w:rsidR="0000415A" w:rsidRPr="009A7047" w:rsidRDefault="0000415A">
      <w:pPr>
        <w:pStyle w:val="PreformattedText"/>
        <w:rPr>
          <w:rFonts w:ascii="Times New Roman" w:hAnsi="Times New Roman" w:cs="Times New Roman"/>
          <w:color w:val="800000"/>
        </w:rPr>
      </w:pPr>
    </w:p>
    <w:p w:rsidR="0000415A" w:rsidRPr="009A7047" w:rsidRDefault="0000415A">
      <w:pPr>
        <w:pStyle w:val="PreformattedText"/>
        <w:rPr>
          <w:rFonts w:ascii="Times New Roman" w:hAnsi="Times New Roman" w:cs="Times New Roman"/>
          <w:color w:val="800000"/>
        </w:rPr>
      </w:pPr>
    </w:p>
    <w:p w:rsidR="0000415A" w:rsidRPr="009A7047" w:rsidRDefault="00BD2CF3">
      <w:pPr>
        <w:pStyle w:val="PreformattedText"/>
        <w:rPr>
          <w:rFonts w:ascii="Times New Roman" w:hAnsi="Times New Roman" w:cs="Times New Roman"/>
        </w:rPr>
      </w:pPr>
      <w:r w:rsidRPr="009A7047">
        <w:rPr>
          <w:rFonts w:ascii="Times New Roman" w:hAnsi="Times New Roman" w:cs="Times New Roman"/>
          <w:b/>
          <w:bCs/>
          <w:color w:val="000000"/>
        </w:rPr>
        <w:t>Methods:</w:t>
      </w:r>
    </w:p>
    <w:p w:rsidR="0000415A" w:rsidRPr="009A7047" w:rsidRDefault="00BD2CF3">
      <w:pPr>
        <w:pStyle w:val="PreformattedText"/>
        <w:rPr>
          <w:rFonts w:ascii="Times New Roman" w:hAnsi="Times New Roman" w:cs="Times New Roman"/>
        </w:rPr>
      </w:pPr>
      <w:r w:rsidRPr="009A7047">
        <w:rPr>
          <w:rFonts w:ascii="Times New Roman" w:hAnsi="Times New Roman" w:cs="Times New Roman"/>
          <w:color w:val="000000"/>
        </w:rPr>
        <w:t xml:space="preserve">The pipeline consists of three key stages that pertain to the separate modes of annotation, filtering, and interpretation. Core annotation performs variant-mapping to gene-isoforms at the exon/intron level, append functional data pertaining </w:t>
      </w:r>
      <w:ins w:id="0" w:author="admin" w:date="2016-11-30T13:04:00Z">
        <w:r w:rsidR="00663F2C">
          <w:rPr>
            <w:rFonts w:ascii="Times New Roman" w:hAnsi="Times New Roman" w:cs="Times New Roman"/>
            <w:color w:val="000000"/>
          </w:rPr>
          <w:t xml:space="preserve">to </w:t>
        </w:r>
      </w:ins>
      <w:r w:rsidRPr="009A7047">
        <w:rPr>
          <w:rFonts w:ascii="Times New Roman" w:hAnsi="Times New Roman" w:cs="Times New Roman"/>
          <w:color w:val="000000"/>
        </w:rPr>
        <w:t>the type of variant mutation, and determine hetero/homozygosity. Up to 12 filtering modules can be used in sequence ranging from single quality control to multi-file penetrance model specifics such as X-linked recessive or mosaicism. Depending on the type of interpretation required, additional annotation is performed to identify</w:t>
      </w:r>
      <w:del w:id="1" w:author="admin" w:date="2016-11-29T10:10:00Z">
        <w:r w:rsidRPr="009A7047" w:rsidDel="00484782">
          <w:rPr>
            <w:rFonts w:ascii="Times New Roman" w:hAnsi="Times New Roman" w:cs="Times New Roman"/>
            <w:color w:val="000000"/>
          </w:rPr>
          <w:delText>:</w:delText>
        </w:r>
      </w:del>
      <w:r w:rsidRPr="009A7047">
        <w:rPr>
          <w:rFonts w:ascii="Times New Roman" w:hAnsi="Times New Roman" w:cs="Times New Roman"/>
          <w:color w:val="000000"/>
        </w:rPr>
        <w:t xml:space="preserve"> </w:t>
      </w:r>
      <w:del w:id="2" w:author="admin" w:date="2016-11-29T10:11:00Z">
        <w:r w:rsidRPr="009A7047" w:rsidDel="00484782">
          <w:rPr>
            <w:rFonts w:ascii="Times New Roman" w:hAnsi="Times New Roman" w:cs="Times New Roman"/>
            <w:color w:val="000000"/>
          </w:rPr>
          <w:delText xml:space="preserve">transcription factors, housekeeping genes, </w:delText>
        </w:r>
      </w:del>
      <w:r w:rsidRPr="009A7047">
        <w:rPr>
          <w:rFonts w:ascii="Times New Roman" w:hAnsi="Times New Roman" w:cs="Times New Roman"/>
          <w:color w:val="000000"/>
        </w:rPr>
        <w:t>organ specificity</w:t>
      </w:r>
      <w:ins w:id="3" w:author="admin" w:date="2016-11-29T10:11:00Z">
        <w:r w:rsidR="00484782">
          <w:rPr>
            <w:rFonts w:ascii="Times New Roman" w:hAnsi="Times New Roman" w:cs="Times New Roman"/>
            <w:color w:val="000000"/>
          </w:rPr>
          <w:t xml:space="preserve"> through gene expression</w:t>
        </w:r>
      </w:ins>
      <w:r w:rsidRPr="009A7047">
        <w:rPr>
          <w:rFonts w:ascii="Times New Roman" w:hAnsi="Times New Roman" w:cs="Times New Roman"/>
          <w:color w:val="000000"/>
        </w:rPr>
        <w:t>, and protein domains.</w:t>
      </w:r>
    </w:p>
    <w:p w:rsidR="0000415A" w:rsidRPr="009A7047" w:rsidRDefault="0000415A">
      <w:pPr>
        <w:pStyle w:val="PreformattedText"/>
        <w:rPr>
          <w:rFonts w:ascii="Times New Roman" w:hAnsi="Times New Roman" w:cs="Times New Roman"/>
          <w:color w:val="800000"/>
        </w:rPr>
      </w:pPr>
    </w:p>
    <w:p w:rsidR="0000415A" w:rsidRPr="009A7047" w:rsidRDefault="00BD2CF3">
      <w:pPr>
        <w:pStyle w:val="PreformattedText"/>
        <w:rPr>
          <w:rFonts w:ascii="Times New Roman" w:hAnsi="Times New Roman" w:cs="Times New Roman"/>
        </w:rPr>
      </w:pPr>
      <w:r w:rsidRPr="009A7047">
        <w:rPr>
          <w:rFonts w:ascii="Times New Roman" w:hAnsi="Times New Roman" w:cs="Times New Roman"/>
          <w:b/>
          <w:bCs/>
          <w:color w:val="000000"/>
        </w:rPr>
        <w:t>Results:</w:t>
      </w:r>
    </w:p>
    <w:p w:rsidR="0000415A" w:rsidRPr="009A7047" w:rsidRDefault="0000415A">
      <w:pPr>
        <w:pStyle w:val="PreformattedText"/>
        <w:rPr>
          <w:rFonts w:ascii="Times New Roman" w:hAnsi="Times New Roman" w:cs="Times New Roman"/>
          <w:color w:val="800000"/>
        </w:rPr>
      </w:pPr>
    </w:p>
    <w:p w:rsidR="00663F2C" w:rsidRDefault="00484782">
      <w:pPr>
        <w:pStyle w:val="PreformattedText"/>
        <w:rPr>
          <w:ins w:id="4" w:author="admin" w:date="2016-11-29T10:13:00Z"/>
          <w:rFonts w:ascii="Times New Roman" w:hAnsi="Times New Roman" w:cs="Times New Roman"/>
          <w:color w:val="000000"/>
        </w:rPr>
      </w:pPr>
      <w:r>
        <w:rPr>
          <w:rFonts w:ascii="Times New Roman" w:hAnsi="Times New Roman" w:cs="Times New Roman"/>
          <w:color w:val="800000"/>
        </w:rPr>
        <w:t>HSAP</w:t>
      </w:r>
      <w:r w:rsidR="00BD2CF3" w:rsidRPr="009A7047">
        <w:rPr>
          <w:rFonts w:ascii="Times New Roman" w:hAnsi="Times New Roman" w:cs="Times New Roman"/>
          <w:color w:val="000000"/>
        </w:rPr>
        <w:t xml:space="preserve"> performed </w:t>
      </w:r>
      <w:ins w:id="5" w:author="admin" w:date="2016-11-30T13:31:00Z">
        <w:r w:rsidR="007A5D63">
          <w:rPr>
            <w:rFonts w:ascii="Times New Roman" w:hAnsi="Times New Roman" w:cs="Times New Roman"/>
            <w:color w:val="000000"/>
          </w:rPr>
          <w:t>3</w:t>
        </w:r>
      </w:ins>
      <w:ins w:id="6" w:author="admin" w:date="2016-11-29T10:13:00Z">
        <w:r w:rsidR="00A20BC8">
          <w:rPr>
            <w:rFonts w:ascii="Times New Roman" w:hAnsi="Times New Roman" w:cs="Times New Roman"/>
            <w:color w:val="000000"/>
          </w:rPr>
          <w:t xml:space="preserve"> </w:t>
        </w:r>
      </w:ins>
      <w:ins w:id="7" w:author="admin" w:date="2016-11-30T13:34:00Z">
        <w:r w:rsidR="00662C3E">
          <w:rPr>
            <w:rFonts w:ascii="Times New Roman" w:hAnsi="Times New Roman" w:cs="Times New Roman"/>
            <w:color w:val="000000"/>
          </w:rPr>
          <w:t>analyses for 3 different cases</w:t>
        </w:r>
      </w:ins>
      <w:ins w:id="8" w:author="admin" w:date="2016-11-30T13:29:00Z">
        <w:r w:rsidR="007A5D63">
          <w:rPr>
            <w:rFonts w:ascii="Times New Roman" w:hAnsi="Times New Roman" w:cs="Times New Roman"/>
            <w:color w:val="000000"/>
          </w:rPr>
          <w:t xml:space="preserve"> upon whole-exome sequenced</w:t>
        </w:r>
      </w:ins>
      <w:ins w:id="9" w:author="admin" w:date="2016-11-30T13:31:00Z">
        <w:r w:rsidR="007A5D63">
          <w:rPr>
            <w:rFonts w:ascii="Times New Roman" w:hAnsi="Times New Roman" w:cs="Times New Roman"/>
            <w:color w:val="000000"/>
          </w:rPr>
          <w:t xml:space="preserve"> individuals to identify causative </w:t>
        </w:r>
      </w:ins>
      <w:ins w:id="10" w:author="admin" w:date="2016-11-30T13:32:00Z">
        <w:r w:rsidR="00E4741E">
          <w:rPr>
            <w:rFonts w:ascii="Times New Roman" w:hAnsi="Times New Roman" w:cs="Times New Roman"/>
            <w:color w:val="000000"/>
          </w:rPr>
          <w:t>novel variant</w:t>
        </w:r>
      </w:ins>
      <w:ins w:id="11" w:author="admin" w:date="2016-11-30T13:33:00Z">
        <w:r w:rsidR="00E4741E">
          <w:rPr>
            <w:rFonts w:ascii="Times New Roman" w:hAnsi="Times New Roman" w:cs="Times New Roman"/>
            <w:color w:val="000000"/>
          </w:rPr>
          <w:t>s</w:t>
        </w:r>
      </w:ins>
      <w:ins w:id="12" w:author="admin" w:date="2016-11-30T13:32:00Z">
        <w:r w:rsidR="00E4741E">
          <w:rPr>
            <w:rFonts w:ascii="Times New Roman" w:hAnsi="Times New Roman" w:cs="Times New Roman"/>
            <w:color w:val="000000"/>
          </w:rPr>
          <w:t xml:space="preserve"> for 2 autosomal </w:t>
        </w:r>
      </w:ins>
      <w:ins w:id="13" w:author="admin" w:date="2016-11-30T13:34:00Z">
        <w:r w:rsidR="00662C3E">
          <w:rPr>
            <w:rFonts w:ascii="Times New Roman" w:hAnsi="Times New Roman" w:cs="Times New Roman"/>
            <w:color w:val="000000"/>
          </w:rPr>
          <w:t>recessives</w:t>
        </w:r>
      </w:ins>
      <w:ins w:id="14" w:author="admin" w:date="2016-11-30T13:32:00Z">
        <w:r w:rsidR="00E4741E">
          <w:rPr>
            <w:rFonts w:ascii="Times New Roman" w:hAnsi="Times New Roman" w:cs="Times New Roman"/>
            <w:color w:val="000000"/>
          </w:rPr>
          <w:t xml:space="preserve"> and one X-linked dominant </w:t>
        </w:r>
      </w:ins>
      <w:ins w:id="15" w:author="admin" w:date="2016-11-30T13:33:00Z">
        <w:r w:rsidR="00E4741E">
          <w:rPr>
            <w:rFonts w:ascii="Times New Roman" w:hAnsi="Times New Roman" w:cs="Times New Roman"/>
            <w:color w:val="000000"/>
          </w:rPr>
          <w:t>scenarios</w:t>
        </w:r>
      </w:ins>
      <w:ins w:id="16" w:author="admin" w:date="2016-11-30T13:32:00Z">
        <w:r w:rsidR="00E4741E">
          <w:rPr>
            <w:rFonts w:ascii="Times New Roman" w:hAnsi="Times New Roman" w:cs="Times New Roman"/>
            <w:color w:val="000000"/>
          </w:rPr>
          <w:t>.</w:t>
        </w:r>
      </w:ins>
    </w:p>
    <w:p w:rsidR="0000415A" w:rsidRPr="009A7047" w:rsidDel="00E4741E" w:rsidRDefault="00BD2CF3">
      <w:pPr>
        <w:pStyle w:val="PreformattedText"/>
        <w:rPr>
          <w:del w:id="17" w:author="admin" w:date="2016-11-30T13:34:00Z"/>
          <w:rFonts w:ascii="Times New Roman" w:hAnsi="Times New Roman" w:cs="Times New Roman"/>
        </w:rPr>
      </w:pPr>
      <w:del w:id="18" w:author="admin" w:date="2016-11-30T13:34:00Z">
        <w:r w:rsidRPr="009A7047" w:rsidDel="00E4741E">
          <w:rPr>
            <w:rFonts w:ascii="Times New Roman" w:hAnsi="Times New Roman" w:cs="Times New Roman"/>
            <w:color w:val="000000"/>
          </w:rPr>
          <w:delText>an autosomal recessive analysis upon 5 whole-exome sequenced individuals presenting the same phenotype from multiple consanguineous families to identify 3 causative novel variants</w:delText>
        </w:r>
      </w:del>
      <w:del w:id="19" w:author="admin" w:date="2016-11-29T10:13:00Z">
        <w:r w:rsidRPr="009A7047" w:rsidDel="00A20BC8">
          <w:rPr>
            <w:rFonts w:ascii="Times New Roman" w:hAnsi="Times New Roman" w:cs="Times New Roman"/>
            <w:color w:val="000000"/>
          </w:rPr>
          <w:delText>.</w:delText>
        </w:r>
      </w:del>
    </w:p>
    <w:p w:rsidR="0000415A" w:rsidRPr="009A7047" w:rsidRDefault="0000415A">
      <w:pPr>
        <w:pStyle w:val="PreformattedText"/>
        <w:rPr>
          <w:rFonts w:ascii="Times New Roman" w:hAnsi="Times New Roman" w:cs="Times New Roman"/>
          <w:color w:val="800000"/>
        </w:rPr>
      </w:pPr>
    </w:p>
    <w:p w:rsidR="0000415A" w:rsidRPr="009A7047" w:rsidRDefault="00BD2CF3">
      <w:pPr>
        <w:pStyle w:val="PreformattedText"/>
        <w:rPr>
          <w:rFonts w:ascii="Times New Roman" w:hAnsi="Times New Roman" w:cs="Times New Roman"/>
        </w:rPr>
      </w:pPr>
      <w:r w:rsidRPr="009A7047">
        <w:rPr>
          <w:rFonts w:ascii="Times New Roman" w:hAnsi="Times New Roman" w:cs="Times New Roman"/>
          <w:b/>
          <w:bCs/>
          <w:color w:val="000000"/>
        </w:rPr>
        <w:t>Availability</w:t>
      </w:r>
      <w:r w:rsidRPr="009A7047">
        <w:rPr>
          <w:rFonts w:ascii="Times New Roman" w:hAnsi="Times New Roman" w:cs="Times New Roman"/>
          <w:color w:val="000000"/>
        </w:rPr>
        <w:t>:</w:t>
      </w:r>
      <w:r w:rsidRPr="009A7047">
        <w:rPr>
          <w:rFonts w:ascii="Times New Roman" w:hAnsi="Times New Roman" w:cs="Times New Roman"/>
          <w:color w:val="800000"/>
        </w:rPr>
        <w:t>\app</w:t>
      </w:r>
      <w:r w:rsidRPr="009A7047">
        <w:rPr>
          <w:rFonts w:ascii="Times New Roman" w:hAnsi="Times New Roman" w:cs="Times New Roman"/>
          <w:color w:val="000000"/>
        </w:rPr>
        <w:t xml:space="preserve"> is licensed under GPLv3 and is hosted and maintained via </w:t>
      </w:r>
      <w:proofErr w:type="spellStart"/>
      <w:r w:rsidRPr="009A7047">
        <w:rPr>
          <w:rFonts w:ascii="Times New Roman" w:hAnsi="Times New Roman" w:cs="Times New Roman"/>
          <w:color w:val="000000"/>
        </w:rPr>
        <w:t>Bitbucket</w:t>
      </w:r>
      <w:proofErr w:type="spellEnd"/>
      <w:r w:rsidRPr="009A7047">
        <w:rPr>
          <w:rFonts w:ascii="Times New Roman" w:hAnsi="Times New Roman" w:cs="Times New Roman"/>
          <w:color w:val="000000"/>
        </w:rPr>
        <w:t>.</w:t>
      </w:r>
    </w:p>
    <w:p w:rsidR="0000415A" w:rsidRPr="009A7047" w:rsidRDefault="00BD2CF3">
      <w:pPr>
        <w:pStyle w:val="PreformattedText"/>
        <w:rPr>
          <w:rFonts w:ascii="Times New Roman" w:hAnsi="Times New Roman" w:cs="Times New Roman"/>
        </w:rPr>
      </w:pPr>
      <w:r w:rsidRPr="009A7047">
        <w:rPr>
          <w:rFonts w:ascii="Times New Roman" w:hAnsi="Times New Roman" w:cs="Times New Roman"/>
          <w:i/>
          <w:iCs/>
          <w:color w:val="000000"/>
        </w:rPr>
        <w:t xml:space="preserve">Source Code: </w:t>
      </w:r>
      <w:r w:rsidRPr="009A7047">
        <w:rPr>
          <w:rFonts w:ascii="Times New Roman" w:hAnsi="Times New Roman" w:cs="Times New Roman"/>
          <w:color w:val="800000"/>
        </w:rPr>
        <w:t>https://www.bitbucket.io/mozere/HSAP_Pipeline</w:t>
      </w:r>
    </w:p>
    <w:p w:rsidR="0000415A" w:rsidRPr="009A7047" w:rsidRDefault="0000415A">
      <w:pPr>
        <w:pStyle w:val="PreformattedText"/>
        <w:rPr>
          <w:rFonts w:ascii="Times New Roman" w:hAnsi="Times New Roman" w:cs="Times New Roman"/>
          <w:color w:val="800000"/>
        </w:rPr>
      </w:pPr>
    </w:p>
    <w:p w:rsidR="0000415A" w:rsidRPr="009A7047" w:rsidRDefault="00BD2CF3">
      <w:pPr>
        <w:pStyle w:val="PreformattedText"/>
        <w:rPr>
          <w:rFonts w:ascii="Times New Roman" w:hAnsi="Times New Roman" w:cs="Times New Roman"/>
        </w:rPr>
      </w:pPr>
      <w:r w:rsidRPr="009A7047">
        <w:rPr>
          <w:rFonts w:ascii="Times New Roman" w:hAnsi="Times New Roman" w:cs="Times New Roman"/>
          <w:b/>
          <w:bCs/>
          <w:color w:val="000000"/>
        </w:rPr>
        <w:t>Supplementary information</w:t>
      </w:r>
      <w:r w:rsidRPr="009A7047">
        <w:rPr>
          <w:rFonts w:ascii="Times New Roman" w:hAnsi="Times New Roman" w:cs="Times New Roman"/>
          <w:color w:val="000000"/>
        </w:rPr>
        <w:t xml:space="preserve">: Supplementary data is available from </w:t>
      </w:r>
      <w:r w:rsidRPr="009A7047">
        <w:rPr>
          <w:rFonts w:ascii="Times New Roman" w:hAnsi="Times New Roman" w:cs="Times New Roman"/>
          <w:i/>
          <w:iCs/>
          <w:color w:val="000000"/>
        </w:rPr>
        <w:t>Bioinformatics</w:t>
      </w:r>
      <w:r w:rsidRPr="009A7047">
        <w:rPr>
          <w:rFonts w:ascii="Times New Roman" w:hAnsi="Times New Roman" w:cs="Times New Roman"/>
          <w:color w:val="000000"/>
        </w:rPr>
        <w:t xml:space="preserve"> online.</w:t>
      </w:r>
    </w:p>
    <w:p w:rsidR="0000415A" w:rsidRPr="009A7047" w:rsidRDefault="00BD2CF3">
      <w:pPr>
        <w:pStyle w:val="PreformattedText"/>
        <w:rPr>
          <w:rFonts w:ascii="Times New Roman" w:hAnsi="Times New Roman" w:cs="Times New Roman"/>
        </w:rPr>
      </w:pPr>
      <w:r w:rsidRPr="009A7047">
        <w:rPr>
          <w:rFonts w:ascii="Times New Roman" w:hAnsi="Times New Roman" w:cs="Times New Roman"/>
          <w:b/>
          <w:bCs/>
          <w:color w:val="000000"/>
        </w:rPr>
        <w:t>Contact</w:t>
      </w:r>
      <w:r w:rsidRPr="009A7047">
        <w:rPr>
          <w:rFonts w:ascii="Times New Roman" w:hAnsi="Times New Roman" w:cs="Times New Roman"/>
          <w:color w:val="000000"/>
        </w:rPr>
        <w:t>: m.mozere@ucl.ac.uk or h.stanescu@ucl.ac.uk.</w:t>
      </w:r>
    </w:p>
    <w:p w:rsidR="0000415A" w:rsidRPr="009A7047" w:rsidRDefault="0000415A">
      <w:pPr>
        <w:pStyle w:val="PreformattedText"/>
        <w:rPr>
          <w:rFonts w:ascii="Times New Roman" w:hAnsi="Times New Roman" w:cs="Times New Roman"/>
          <w:b/>
          <w:color w:val="0000CC"/>
          <w:sz w:val="28"/>
          <w:szCs w:val="28"/>
        </w:rPr>
      </w:pPr>
    </w:p>
    <w:p w:rsidR="0000415A" w:rsidRPr="009A7047" w:rsidRDefault="0000415A">
      <w:pPr>
        <w:pStyle w:val="PreformattedText"/>
        <w:rPr>
          <w:rFonts w:ascii="Times New Roman" w:hAnsi="Times New Roman" w:cs="Times New Roman"/>
          <w:b/>
          <w:color w:val="0000CC"/>
          <w:sz w:val="28"/>
          <w:szCs w:val="28"/>
        </w:rPr>
      </w:pPr>
    </w:p>
    <w:p w:rsidR="0000415A" w:rsidRPr="009A7047" w:rsidRDefault="0000415A">
      <w:pPr>
        <w:pStyle w:val="PreformattedText"/>
        <w:spacing w:after="283"/>
        <w:rPr>
          <w:rFonts w:ascii="Times New Roman" w:hAnsi="Times New Roman" w:cs="Times New Roman"/>
          <w:b/>
          <w:color w:val="0000CC"/>
          <w:sz w:val="28"/>
          <w:szCs w:val="28"/>
        </w:rPr>
      </w:pPr>
    </w:p>
    <w:p w:rsidR="0000415A" w:rsidRPr="009A7047" w:rsidRDefault="00BD2CF3">
      <w:pPr>
        <w:pStyle w:val="PreformattedText"/>
        <w:spacing w:after="283"/>
        <w:rPr>
          <w:rFonts w:ascii="Times New Roman" w:hAnsi="Times New Roman" w:cs="Times New Roman"/>
          <w:b/>
          <w:color w:val="0000CC"/>
          <w:sz w:val="28"/>
          <w:szCs w:val="28"/>
        </w:rPr>
      </w:pPr>
      <w:r w:rsidRPr="009A7047">
        <w:rPr>
          <w:rFonts w:ascii="Times New Roman" w:hAnsi="Times New Roman" w:cs="Times New Roman"/>
        </w:rPr>
        <w:br w:type="page"/>
      </w:r>
    </w:p>
    <w:p w:rsidR="0000415A" w:rsidRPr="009A7047" w:rsidRDefault="00BD2CF3">
      <w:pPr>
        <w:pStyle w:val="PreformattedText"/>
        <w:spacing w:after="283"/>
        <w:rPr>
          <w:rFonts w:ascii="Times New Roman" w:hAnsi="Times New Roman" w:cs="Times New Roman"/>
          <w:b/>
          <w:color w:val="0000CC"/>
          <w:sz w:val="28"/>
          <w:szCs w:val="28"/>
        </w:rPr>
      </w:pPr>
      <w:r w:rsidRPr="009A7047">
        <w:rPr>
          <w:rFonts w:ascii="Times New Roman" w:hAnsi="Times New Roman" w:cs="Times New Roman"/>
          <w:b/>
          <w:color w:val="0000CC"/>
          <w:sz w:val="28"/>
          <w:szCs w:val="28"/>
        </w:rPr>
        <w:lastRenderedPageBreak/>
        <w:t>Introduction</w:t>
      </w:r>
    </w:p>
    <w:p w:rsidR="0001482D" w:rsidRDefault="00420AB4">
      <w:pPr>
        <w:pStyle w:val="PreformattedText"/>
        <w:spacing w:after="283"/>
        <w:rPr>
          <w:ins w:id="20" w:author="admin" w:date="2016-11-29T10:42:00Z"/>
          <w:rFonts w:ascii="Times New Roman" w:hAnsi="Times New Roman" w:cs="Times New Roman"/>
        </w:rPr>
      </w:pPr>
      <w:ins w:id="21" w:author="admin" w:date="2016-11-29T10:26:00Z">
        <w:r w:rsidRPr="00420AB4">
          <w:rPr>
            <w:rFonts w:ascii="Times New Roman" w:hAnsi="Times New Roman" w:cs="Times New Roman"/>
            <w:color w:val="000000"/>
            <w:rPrChange w:id="22" w:author="admin" w:date="2016-11-29T10:26:00Z">
              <w:rPr>
                <w:rFonts w:ascii="Times New Roman" w:hAnsi="Times New Roman" w:cs="Times New Roman"/>
                <w:sz w:val="24"/>
                <w:szCs w:val="24"/>
              </w:rPr>
            </w:rPrChange>
          </w:rPr>
          <w:t xml:space="preserve">Sanger sequencing has been the major sequencing method for DNA since it was created by Frederic Sanger in 1977. The biggest symbol of this being the Human Genome project finished in 2001 </w:t>
        </w:r>
        <w:r w:rsidRPr="00420AB4">
          <w:rPr>
            <w:rFonts w:ascii="Times New Roman" w:hAnsi="Times New Roman" w:cs="Times New Roman"/>
            <w:color w:val="000000"/>
            <w:rPrChange w:id="23" w:author="admin" w:date="2016-11-29T10:26:00Z">
              <w:rPr>
                <w:rFonts w:ascii="Times New Roman" w:hAnsi="Times New Roman" w:cs="Times New Roman"/>
                <w:sz w:val="24"/>
                <w:szCs w:val="24"/>
              </w:rPr>
            </w:rPrChange>
          </w:rPr>
          <w:fldChar w:fldCharType="begin"/>
        </w:r>
        <w:r w:rsidRPr="00420AB4">
          <w:rPr>
            <w:rFonts w:ascii="Times New Roman" w:hAnsi="Times New Roman" w:cs="Times New Roman"/>
            <w:color w:val="000000"/>
            <w:rPrChange w:id="24" w:author="admin" w:date="2016-11-29T10:26:00Z">
              <w:rPr>
                <w:rFonts w:ascii="Times New Roman" w:hAnsi="Times New Roman" w:cs="Times New Roman"/>
                <w:sz w:val="24"/>
                <w:szCs w:val="24"/>
              </w:rPr>
            </w:rPrChange>
          </w:rPr>
          <w:instrText>ADDIN ZOTERO_ITEM CSL_CITATION {"citationID":"2nm4qiqfru","properties":{"formattedCitation":"(Lander et al., 2001)","plainCitation":"(Lander et al., 2001)"},"citationItems":[{"id":208,"uris":["http://zotero.org/users/local/rrXppQZQ/items/WGP48SS5"],"uri":["http://zotero.org/users/local/rrXppQZQ/items/WGP48SS5"],"itemData":{"id":208,"type":"article-journal","title":"Initial sequencing and analysis of the human genome","container-title":"Nature","page":"860-921","volume":"409","issue":"0028-0836 (Print)","abstract":"The human genome holds an extraordinary trove of information about human development, physiology, medicine and evolution. Here we report the results of an international collaboration to produce and make freely available a draft sequence of the human genome. We also present an initial analysis of the data, describing some of the insights that can be gleaned from the sequence","journalAbbreviation":"Nature","language":"eng","author":[{"family":"Lander","given":"E.S."},{"family":"Linton","given":"L.M."},{"family":"Birren","given":"B."},{"family":"Nusbaum","given":"C."},{"family":"Zody","given":"M.C."},{"family":"Baldwin","given":"J."},{"family":"Devon","given":"K."},{"family":"Dewar","given":"K."},{"family":"Doyle","given":"M."},{"family":"FitzHugh","given":"W."},{"family":"Funke","given":"R."},{"family":"Gage","given":"D."},{"family":"Harris","given":"K."},{"family":"Heaford","given":"A."},{"family":"Howland","given":"J."},{"family":"Kann","given":"L."},{"family":"Lehoczky","given":"J."},{"family":"LeVine","given":"R."},{"family":"McEwan","given":"P."},{"family":"McKernan","given":"K."},{"family":"Meldrim","given":"J."},{"family":"Mesirov","given":"J.P."},{"family":"Miranda","given":"C."},{"family":"Morris","given":"W."},{"family":"Naylor","given":"J."},{"family":"Raymond","given":"C."},{"family":"Rosetti","given":"M."},{"family":"Santos","given":"R."},{"family":"Sheridan","given":"A."},{"family":"Sougnez","given":"C."},{"family":"Stange-Thomann","given":"N."},{"family":"Stojanovic","given":"N."},{"family":"Subramanian","given":"A."},{"family":"Wyman","given":"D."},{"family":"Rogers","given":"J."},{"family":"Sulston","given":"J."},{"family":"Ainscough","given":"R."},{"family":"Beck","given":"S."},{"family":"Bentley","given":"D."},{"family":"Burton","given":"J."},{"family":"Clee","given":"C."},{"family":"Carter","given":"N."},{"family":"Coulson","given":"A."},{"family":"Deadman","given":"R."},{"family":"Deloukas","given":"P."},{"family":"Dunham","given":"A."},{"family":"Dunham","given":"I."},{"family":"Durbin","given":"R."},{"family":"French","given":"L."},{"family":"Grafham","given":"D."},{"family":"Gregory","given":"S."},{"family":"Hubbard","given":"T."},{"family":"Humphray","given":"S."},{"family":"Hunt","given":"A."},{"family":"Jones","given":"M."},{"family":"Lloyd","given":"C."},{"family":"McMurray","given":"A."},{"family":"Matthews","given":"L."},{"family":"Mercer","given":"S."},{"family":"Milne","given":"S."},{"family":"Mullikin","given":"J.C."},{"family":"Mungall","given":"A."},{"family":"Plumb","given":"R."},{"family":"Ross","given":"M."},{"family":"Shownkeen","given":"R."},{"family":"Sims","given":"S."},{"family":"Waterston","given":"R.H."},{"family":"Wilson","given":"R.K."},{"family":"Hillier","given":"L.W."},{"family":"McPherson","given":"J.D."},{"family":"Marra","given":"M.A."},{"family":"Mardis","given":"E.R."},{"family":"Fulton","given":"L.A."},{"family":"Chinwalla","given":"A.T."},{"family":"Pepin","given":"K.H."},{"family":"Gish","given":"W.R."},{"family":"Chissoe","given":"S.L."},{"family":"Wendl","given":"M.C."},{"family":"Delehaunty","given":"K.D."},{"family":"Miner","given":"T.L."},{"family":"Delehaunty","given":"A."},{"family":"Kramer","given":"J.B."},{"family":"Cook","given":"L.L."},{"family":"Fulton","given":"R.S."},{"family":"Johnson","given":"D.L."},{"family":"Minx","given":"P.J."},{"family":"Clifton","given":"S.W."},{"family":"Hawkins","given":"T."},{"family":"Branscomb","given":"E."},{"family":"Predki","given":"P."},{"family":"Richardson","given":"P."},{"family":"Wenning","given":"S."},{"family":"Slezak","given":"T."},{"family":"Doggett","given":"N."},{"family":"Cheng","given":"J.F."},{"family":"Olsen","given":"A."},{"family":"Lucas","given":"S."},{"family":"Elkin","given":"C."},{"family":"Uberbacher","given":"E."},{"family":"Frazier","given":"M."},{"family":"Gibbs","given":"R.A."},{"family":"Muzny","given":"D.M."},{"family":"Scherer","given":"S.E."},{"family":"Bouck","given":"J.B."},{"family":"Sodergren","given":"E.J."},{"family":"Worley","given":"K.C."},{"family":"Rives","given":"C.M."},{"family":"Gorrell","given":"J.H."},{"family":"Metzker","given":"M.L."},{"family":"Naylor","given":"S.L."},{"family":"Kucherlapati","given":"R.S."},{"family":"Nelson","given":"D.L."},{"family":"Weinstock","given":"G.M."},{"family":"Sakaki","given":"Y."},{"family":"Fujiyama","given":"A."},{"family":"Hattori","given":"M."},{"family":"Yada","given":"T."},{"family":"Toyoda","given":"A."},{"family":"Itoh","given":"T."},{"family":"Kawagoe","given":"C."},{"family":"Watanabe","given":"H."},{"family":"Totoki","given":"Y."},{"family":"Taylor","given":"T."},{"family":"Weissenbach","given":"J."},{"family":"Heilig","given":"R."},{"family":"Saurin","given":"W."},{"family":"Artiguenave","given":"F."},{"family":"Brottier","given":"P."},{"family":"Bruls","given":"T."},{"family":"Pelletier","given":"E."},{"family":"Robert","given":"C."},{"family":"Wincker","given":"P."},{"family":"Smith","given":"D.R."},{"family":"Doucette-Stamm","given":"L."},{"family":"Rubenfield","given":"M."},{"family":"Weinstock","given":"K."},{"family":"Lee","given":"H.M."},{"family":"Dubois","given":"J."},{"family":"Rosenthal","given":"A."},{"family":"Platzer","given":"M."},{"family":"Nyakatura","given":"G."},{"family":"Taudien","given":"S."},{"family":"Rump","given":"A."},{"family":"Yang","given":"H."},{"family":"Yu","given":"J."},{"family":"Wang","given":"J."},{"family":"Huang","given":"G."},{"family":"Gu","given":"J."},{"family":"Hood","given":"L."},{"family":"Rowen","given":"L."},{"family":"Madan","given":"A."},{"family":"Qin","given":"S."},{"family":"Davis","given":"R.W."},{"family":"Federspiel","given":"N.A."},{"family":"Abola","given":"A.P."},{"family":"Proctor","given":"M.J."},{"family":"Myers","given":"R.M."},{"family":"Schmutz","given":"J."},{"family":"Dickson","given":"M."},{"family":"Grimwood","given":"J."},{"family":"Cox","given":"D.R."},{"family":"Olson","given":"M.V."},{"family":"Kaul","given":"R."},{"family":"Raymond","given":"C."},{"family":"Shimizu","given":"N."},{"family":"Kawasaki","given":"K."},{"family":"Minoshima","given":"S."},{"family":"Evans","given":"G.A."},{"family":"Athanasiou","given":"M."},{"family":"Schultz","given":"R."},{"family":"Roe","given":"B.A."},{"family":"Chen","given":"F."},{"family":"Pan","given":"H."},{"family":"Ramser","given":"J."},{"family":"Lehrach","given":"H."},{"family":"Reinhardt","given":"R."},{"family":"McCombie","given":"W.R."},{"family":"la","given":"Bastide M.","non-dropping-particle":"de"},{"family":"Dedhia","given":"N."},{"family":"Blocker","given":"H."},{"family":"Hornischer","given":"K."},{"family":"Nordsiek","given":"G."},{"family":"Agarwala","given":"R."},{"family":"Aravind","given":"L."},{"family":"Bailey","given":"J.A."},{"family":"Bateman","given":"A."},{"family":"Batzoglou","given":"S."},{"family":"Birney","given":"E."},{"family":"Bork","given":"P."},{"family":"Brown","given":"D.G."},{"family":"Burge","given":"C.B."},{"family":"Cerutti","given":"L."},{"family":"Chen","given":"H.C."},{"family":"Church","given":"D."},{"family":"Clamp","given":"M."},{"family":"Copley","given":"R.R."},{"family":"Doerks","given":"T."},{"family":"Eddy","given":"S.R."},{"family":"Eichler","given":"E.E."},{"family":"Furey","given":"T.S."},{"family":"Galagan","given":"J."},{"family":"Gilbert","given":"J.G."},{"family":"Harmon","given":"C."},{"family":"Hayashizaki","given":"Y."},{"family":"Haussler","given":"D."},{"family":"Hermjakob","given":"H."},{"family":"Hokamp","given":"K."},{"family":"Jang","given":"W."},{"family":"Johnson","given":"L.S."},{"family":"Jones","given":"T.A."},{"family":"Kasif","given":"S."},{"family":"Kaspryzk","given":"A."},{"family":"Kennedy","given":"S."},{"family":"Kent","given":"W.J."},{"family":"Kitts","given":"P."},{"family":"Koonin","given":"E.V."},{"family":"Korf","given":"I."},{"family":"Kulp","given":"D."},{"family":"Lancet","given":"D."},{"family":"Lowe","given":"T.M."},{"family":"McLysaght","given":"A."},{"family":"Mikkelsen","given":"T."},{"family":"Moran","given":"J.V."},{"family":"Mulder","given":"N."},{"family":"Pollara","given":"V.J."},{"family":"Ponting","given":"C.P."},{"family":"Schuler","given":"G."},{"family":"Schultz","given":"J."},{"family":"Slater","given":"G."},{"family":"Smit","given":"A.F."},{"family":"Stupka","given":"E."},{"family":"Szustakowski","given":"J."},{"family":"Thierry-Mieg","given":"D."},{"family":"Thierry-Mieg","given":"J."},{"family":"Wagner","given":"L."},{"family":"Wallis","given":"J."},{"family":"Wheeler","given":"R."},{"family":"Williams","given":"A."},{"family":"Wolf","given":"Y.I."},{"family":"Wolfe","given":"K.H."},{"family":"Yang","given":"S.P."},{"family":"Yeh","given":"R.F."},{"family":"Collins","given":"F."},{"family":"Guyer","given":"M.S."},{"family":"Peterson","given":"J."},{"family":"Felsenfeld","given":"A."},{"family":"Wetterstrand","given":"K.A."},{"family":"Patrinos","given":"A."},{"family":"Morgan","given":"M.J."},{"family":"de","given":"Jong P."},{"family":"Catanese","given":"J.J."},{"family":"Osoegawa","given":"K."},{"family":"Shizuya","given":"H."},{"family":"Choi","given":"S."},{"family":"Chen","given":"Y.J."}],"issued":{"date-parts":[["2001",2,15]]}}}],"schema":"https://github.com/citation-style-language/schema/raw/master/csl-citation.json"}</w:instrText>
        </w:r>
        <w:r w:rsidRPr="00420AB4">
          <w:rPr>
            <w:rFonts w:ascii="Times New Roman" w:hAnsi="Times New Roman" w:cs="Times New Roman"/>
            <w:color w:val="000000"/>
            <w:rPrChange w:id="25" w:author="admin" w:date="2016-11-29T10:26:00Z">
              <w:rPr>
                <w:rFonts w:ascii="Times New Roman" w:hAnsi="Times New Roman" w:cs="Times New Roman"/>
                <w:sz w:val="24"/>
                <w:szCs w:val="24"/>
              </w:rPr>
            </w:rPrChange>
          </w:rPr>
          <w:fldChar w:fldCharType="separate"/>
        </w:r>
        <w:bookmarkStart w:id="26" w:name="__Fieldmark__8601_836242204"/>
        <w:r w:rsidRPr="00420AB4">
          <w:rPr>
            <w:rFonts w:ascii="Times New Roman" w:hAnsi="Times New Roman" w:cs="Times New Roman"/>
            <w:color w:val="000000"/>
            <w:rPrChange w:id="27" w:author="admin" w:date="2016-11-29T10:26:00Z">
              <w:rPr>
                <w:rFonts w:ascii="Times New Roman" w:hAnsi="Times New Roman" w:cs="Times New Roman"/>
                <w:sz w:val="24"/>
                <w:szCs w:val="24"/>
              </w:rPr>
            </w:rPrChange>
          </w:rPr>
          <w:t>(</w:t>
        </w:r>
        <w:bookmarkStart w:id="28" w:name="__Fieldmark__7809_430254464"/>
        <w:r w:rsidRPr="00420AB4">
          <w:rPr>
            <w:rFonts w:ascii="Times New Roman" w:hAnsi="Times New Roman" w:cs="Times New Roman"/>
            <w:color w:val="000000"/>
            <w:rPrChange w:id="29" w:author="admin" w:date="2016-11-29T10:26:00Z">
              <w:rPr>
                <w:rFonts w:ascii="Times New Roman" w:hAnsi="Times New Roman" w:cs="Times New Roman"/>
                <w:sz w:val="24"/>
                <w:szCs w:val="24"/>
              </w:rPr>
            </w:rPrChange>
          </w:rPr>
          <w:t>L</w:t>
        </w:r>
        <w:bookmarkStart w:id="30" w:name="__Fieldmark__7024_1096111952"/>
        <w:r w:rsidRPr="00420AB4">
          <w:rPr>
            <w:rFonts w:ascii="Times New Roman" w:hAnsi="Times New Roman" w:cs="Times New Roman"/>
            <w:color w:val="000000"/>
            <w:rPrChange w:id="31" w:author="admin" w:date="2016-11-29T10:26:00Z">
              <w:rPr>
                <w:rFonts w:ascii="Times New Roman" w:hAnsi="Times New Roman" w:cs="Times New Roman"/>
                <w:sz w:val="24"/>
                <w:szCs w:val="24"/>
              </w:rPr>
            </w:rPrChange>
          </w:rPr>
          <w:t>a</w:t>
        </w:r>
        <w:bookmarkStart w:id="32" w:name="__Fieldmark__8047_1398932292"/>
        <w:r w:rsidRPr="00420AB4">
          <w:rPr>
            <w:rFonts w:ascii="Times New Roman" w:hAnsi="Times New Roman" w:cs="Times New Roman"/>
            <w:color w:val="000000"/>
            <w:rPrChange w:id="33" w:author="admin" w:date="2016-11-29T10:26:00Z">
              <w:rPr>
                <w:rFonts w:ascii="Times New Roman" w:hAnsi="Times New Roman" w:cs="Times New Roman"/>
                <w:sz w:val="24"/>
                <w:szCs w:val="24"/>
              </w:rPr>
            </w:rPrChange>
          </w:rPr>
          <w:t>nder et al., 2001)</w:t>
        </w:r>
        <w:r w:rsidRPr="00420AB4">
          <w:rPr>
            <w:rFonts w:ascii="Times New Roman" w:hAnsi="Times New Roman" w:cs="Times New Roman"/>
            <w:color w:val="000000"/>
            <w:rPrChange w:id="34" w:author="admin" w:date="2016-11-29T10:26:00Z">
              <w:rPr>
                <w:rFonts w:ascii="Times New Roman" w:hAnsi="Times New Roman" w:cs="Times New Roman"/>
                <w:sz w:val="24"/>
                <w:szCs w:val="24"/>
              </w:rPr>
            </w:rPrChange>
          </w:rPr>
          <w:fldChar w:fldCharType="end"/>
        </w:r>
        <w:bookmarkEnd w:id="26"/>
        <w:bookmarkEnd w:id="28"/>
        <w:bookmarkEnd w:id="30"/>
        <w:bookmarkEnd w:id="32"/>
        <w:r w:rsidRPr="00420AB4">
          <w:rPr>
            <w:rFonts w:ascii="Times New Roman" w:hAnsi="Times New Roman" w:cs="Times New Roman"/>
            <w:color w:val="000000"/>
            <w:rPrChange w:id="35" w:author="admin" w:date="2016-11-29T10:26:00Z">
              <w:rPr>
                <w:rFonts w:ascii="Times New Roman" w:hAnsi="Times New Roman" w:cs="Times New Roman"/>
                <w:sz w:val="24"/>
                <w:szCs w:val="24"/>
              </w:rPr>
            </w:rPrChange>
          </w:rPr>
          <w:t>.</w:t>
        </w:r>
        <w:r w:rsidRPr="00722FFF">
          <w:rPr>
            <w:rFonts w:ascii="Times New Roman" w:hAnsi="Times New Roman" w:cs="Times New Roman"/>
            <w:sz w:val="24"/>
            <w:szCs w:val="24"/>
          </w:rPr>
          <w:t xml:space="preserve"> </w:t>
        </w:r>
      </w:ins>
      <w:ins w:id="36" w:author="admin" w:date="2016-11-29T10:31:00Z">
        <w:r>
          <w:rPr>
            <w:rFonts w:ascii="Times New Roman" w:hAnsi="Times New Roman" w:cs="Times New Roman"/>
          </w:rPr>
          <w:t>T</w:t>
        </w:r>
        <w:r w:rsidRPr="00420AB4">
          <w:rPr>
            <w:rFonts w:ascii="Times New Roman" w:hAnsi="Times New Roman" w:cs="Times New Roman"/>
          </w:rPr>
          <w:t xml:space="preserve">he  limitations of the Sanger sequencer (maximal read lengths being less than 1000 </w:t>
        </w:r>
        <w:proofErr w:type="spellStart"/>
        <w:r w:rsidRPr="00420AB4">
          <w:rPr>
            <w:rFonts w:ascii="Times New Roman" w:hAnsi="Times New Roman" w:cs="Times New Roman"/>
          </w:rPr>
          <w:t>bp</w:t>
        </w:r>
        <w:proofErr w:type="spellEnd"/>
        <w:r w:rsidRPr="00420AB4">
          <w:rPr>
            <w:rFonts w:ascii="Times New Roman" w:hAnsi="Times New Roman" w:cs="Times New Roman"/>
          </w:rPr>
          <w:t xml:space="preserve">, high cost, long experimental set up times, high DNA concentration requirements), has created a drive in the demand for new technologies to develop </w:t>
        </w:r>
        <w:r w:rsidRPr="00420AB4">
          <w:rPr>
            <w:rFonts w:ascii="Times New Roman" w:hAnsi="Times New Roman" w:cs="Times New Roman"/>
            <w:lang w:val="en-US"/>
          </w:rPr>
          <w:fldChar w:fldCharType="begin"/>
        </w:r>
        <w:r w:rsidRPr="00420AB4">
          <w:rPr>
            <w:rFonts w:ascii="Times New Roman" w:hAnsi="Times New Roman" w:cs="Times New Roman"/>
            <w:lang w:val="en-US"/>
          </w:rPr>
          <w:instrText>ADDIN ZOTERO_ITEM CSL_CITATION {"citationID":"222stlbsai","properties":{"formattedCitation":"(Ansorge, 2009; Mardis, 2008)","plainCitation":"(Ansorge, 2009; Mardis, 2008)"},"citationItems":[{"id":62,"uris":["http://zotero.org/users/local/rrXppQZQ/items/MFU55TKE"],"uri":["http://zotero.org/users/local/rrXppQZQ/items/MFU55TKE"],"itemData":{"id":62,"type":"article-journal","title":"Next-generation DNA sequencing techniques","container-title":"N.Biotechnol.","page":"195-203","volume":"25","issue":"1871-6784 (Print)","abstract":"Next-generation high-throughput DNA sequencing techniques are opening fascinating opportunities in the life sciences. Novel fields and applications in biology and medicine are becoming a reality, beyond the genomic sequencing which was original development goal and application. Serving as examples are: personal genomics with detailed analysis of individual genome stretches; precise analysis of RNA transcripts for gene expression, surpassing and replacing in several respects analysis by various microarray platforms, for instance in reliable and precise quantification of transcripts and as a tool for identification and analysis of DNA regions interacting with regulatory proteins in functional regulation of gene expression. The next-generation sequencing technologies offer novel and rapid ways for genome-wide characterisation and profiling of mRNAs, small RNAs, transcription factor regions, structure of chromatin and DNA methylation patterns, microbiology and metagenomics. In this article, development of commercial sequencing devices is reviewed and some European contributions to the field are mentioned. Presently commercially available very high-throughput DNA sequencing platforms, as well as techniques under development, are described and their applications in bio-medical fields discussed","journalAbbreviation":"N.Biotechnol.","language":"eng","author":[{"family":"Ansorge","given":"W.J."}],"issued":{"date-parts":[["2009",4]]}}},{"id":89,"uris":["http://zotero.org/users/local/rrXppQZQ/items/SF7CMMP6"],"uri":["http://zotero.org/users/local/rrXppQZQ/items/SF7CMMP6"],"itemData":{"id":89,"type":"article-journal","title":"Next-generation DNA sequencing methods","container-title":"Annu.Rev.Genomics Hum.Genet","page":"387-402","volume":"9","issue":"1527-8204 (Print)","abstract":"Recent scientific discoveries that resulted from the application of next-generation DNA sequencing technologies highlight the striking impact of these massively parallel platforms on genetics. These new methods have expanded previously focused readouts from a variety of DNA preparation protocols to a genome-wide scale and have fine-tuned their resolution to single base precision. The sequencing of RNA also has transitioned and now includes full-length cDNA analyses, serial analysis of gene expression (SAGE)-based methods, and noncoding RNA discovery. Next-generation sequencing has also enabled novel applications such as the sequencing of ancient DNA samples, and has substantially widened the scope of metagenomic analysis of environmentally derived samples. Taken together, an astounding potential exists for these technologies to bring enormous change in genetic and biological research and to enhance our fundamental biological knowledge","journalAbbreviation":"Annu.Rev.Genomics Hum.Genet","language":"eng","author":[{"family":"Mardis","given":"E.R."}],"issued":{"date-parts":[["2008"]]}}}],"schema":"https://github.com/citation-style-language/schema/raw/master/csl-citation.json"}</w:instrText>
        </w:r>
        <w:r w:rsidRPr="00420AB4">
          <w:rPr>
            <w:rFonts w:ascii="Times New Roman" w:hAnsi="Times New Roman" w:cs="Times New Roman"/>
            <w:lang w:val="en-US"/>
          </w:rPr>
          <w:fldChar w:fldCharType="separate"/>
        </w:r>
        <w:bookmarkStart w:id="37" w:name="__Fieldmark__8663_836242204"/>
        <w:r w:rsidRPr="00420AB4">
          <w:rPr>
            <w:rFonts w:ascii="Times New Roman" w:hAnsi="Times New Roman" w:cs="Times New Roman"/>
          </w:rPr>
          <w:t>(</w:t>
        </w:r>
        <w:bookmarkStart w:id="38" w:name="__Fieldmark__7867_430254464"/>
        <w:r w:rsidRPr="00420AB4">
          <w:rPr>
            <w:rFonts w:ascii="Times New Roman" w:hAnsi="Times New Roman" w:cs="Times New Roman"/>
          </w:rPr>
          <w:t>A</w:t>
        </w:r>
        <w:bookmarkStart w:id="39" w:name="__Fieldmark__7083_1096111952"/>
        <w:r w:rsidRPr="00420AB4">
          <w:rPr>
            <w:rFonts w:ascii="Times New Roman" w:hAnsi="Times New Roman" w:cs="Times New Roman"/>
          </w:rPr>
          <w:t>n</w:t>
        </w:r>
        <w:bookmarkStart w:id="40" w:name="__Fieldmark__8054_1398932292"/>
        <w:r w:rsidRPr="00420AB4">
          <w:rPr>
            <w:rFonts w:ascii="Times New Roman" w:hAnsi="Times New Roman" w:cs="Times New Roman"/>
          </w:rPr>
          <w:t>s</w:t>
        </w:r>
        <w:bookmarkStart w:id="41" w:name="__Fieldmark__6015_312913512"/>
        <w:r w:rsidRPr="00420AB4">
          <w:rPr>
            <w:rFonts w:ascii="Times New Roman" w:hAnsi="Times New Roman" w:cs="Times New Roman"/>
          </w:rPr>
          <w:t>orge, 2009; Mardis, 2008)</w:t>
        </w:r>
        <w:r w:rsidRPr="00420AB4">
          <w:rPr>
            <w:rFonts w:ascii="Times New Roman" w:hAnsi="Times New Roman" w:cs="Times New Roman"/>
          </w:rPr>
          <w:fldChar w:fldCharType="end"/>
        </w:r>
        <w:bookmarkEnd w:id="37"/>
        <w:bookmarkEnd w:id="38"/>
        <w:bookmarkEnd w:id="39"/>
        <w:bookmarkEnd w:id="40"/>
        <w:bookmarkEnd w:id="41"/>
        <w:r w:rsidRPr="00420AB4">
          <w:rPr>
            <w:rFonts w:ascii="Times New Roman" w:hAnsi="Times New Roman" w:cs="Times New Roman"/>
          </w:rPr>
          <w:t>.</w:t>
        </w:r>
      </w:ins>
      <w:ins w:id="42" w:author="admin" w:date="2016-11-29T10:32:00Z">
        <w:r>
          <w:rPr>
            <w:rFonts w:ascii="Times New Roman" w:hAnsi="Times New Roman" w:cs="Times New Roman"/>
          </w:rPr>
          <w:t xml:space="preserve"> This resulted various novel sequencing technologies to emerge</w:t>
        </w:r>
      </w:ins>
      <w:ins w:id="43" w:author="admin" w:date="2016-11-29T10:34:00Z">
        <w:r>
          <w:rPr>
            <w:rFonts w:ascii="Times New Roman" w:hAnsi="Times New Roman" w:cs="Times New Roman"/>
          </w:rPr>
          <w:t xml:space="preserve">, named as </w:t>
        </w:r>
        <w:r w:rsidRPr="00420AB4">
          <w:rPr>
            <w:rFonts w:ascii="Times New Roman" w:hAnsi="Times New Roman" w:cs="Times New Roman"/>
          </w:rPr>
          <w:t>High-Throughput Sequencing (HTS)</w:t>
        </w:r>
      </w:ins>
      <w:ins w:id="44" w:author="admin" w:date="2016-11-30T13:37:00Z">
        <w:r w:rsidR="00817341">
          <w:rPr>
            <w:rFonts w:ascii="Times New Roman" w:hAnsi="Times New Roman" w:cs="Times New Roman"/>
          </w:rPr>
          <w:t xml:space="preserve">. </w:t>
        </w:r>
        <w:r w:rsidR="00817341" w:rsidRPr="00817341">
          <w:rPr>
            <w:rFonts w:ascii="Times New Roman" w:hAnsi="Times New Roman" w:cs="Times New Roman"/>
            <w:lang w:val="en-US"/>
          </w:rPr>
          <w:t xml:space="preserve">Due to the exponentially decreasing price and increasing quality of sequenced base pairs, HTS is the leading technology </w:t>
        </w:r>
        <w:r w:rsidR="00817341">
          <w:rPr>
            <w:rFonts w:ascii="Times New Roman" w:hAnsi="Times New Roman" w:cs="Times New Roman"/>
            <w:lang w:val="en-US"/>
          </w:rPr>
          <w:t xml:space="preserve">in genome sequencing techniques </w:t>
        </w:r>
      </w:ins>
      <w:ins w:id="45" w:author="admin" w:date="2016-11-29T10:35:00Z">
        <w:r w:rsidR="0001482D" w:rsidRPr="0001482D">
          <w:rPr>
            <w:rFonts w:ascii="Times New Roman" w:hAnsi="Times New Roman" w:cs="Times New Roman"/>
            <w:lang w:val="en-US"/>
          </w:rPr>
          <w:fldChar w:fldCharType="begin"/>
        </w:r>
        <w:r w:rsidR="0001482D" w:rsidRPr="0001482D">
          <w:rPr>
            <w:rFonts w:ascii="Times New Roman" w:hAnsi="Times New Roman" w:cs="Times New Roman"/>
            <w:lang w:val="en-US"/>
          </w:rPr>
          <w:instrText xml:space="preserve"> ADDIN ZOTERO_ITEM CSL_CITATION {"citationID":"2ip47d87km","properties":{"formattedCitation":"(Lengauer, 2007)","plainCitation":"(Lengauer, 2007)"},"citationItems":[{"id":92,"uris":["http://zotero.org/users/local/cns8mwJt/items/B7QXKHU6"],"uri":["http://zotero.org/users/local/cns8mwJt/items/B7QXKHU6"],"itemData":{"id":92,"type":"book","title":"Bioinformatics - From Genomes to Therapies","publisher":"Wiley-VCH","volume":"Volume 1: Molecular Sequences and Structure","number-of-volumes":"3","author":[{"literal":"Lengauer"}],"issued":{"date-parts":[["2007"]]}}}],"schema":"https://github.com/citation-style-language/schema/raw/master/csl-citation.json"} </w:instrText>
        </w:r>
        <w:r w:rsidR="0001482D" w:rsidRPr="0001482D">
          <w:rPr>
            <w:rFonts w:ascii="Times New Roman" w:hAnsi="Times New Roman" w:cs="Times New Roman"/>
            <w:lang w:val="en-US"/>
          </w:rPr>
          <w:fldChar w:fldCharType="separate"/>
        </w:r>
        <w:r w:rsidR="0001482D" w:rsidRPr="0001482D">
          <w:rPr>
            <w:rFonts w:ascii="Times New Roman" w:hAnsi="Times New Roman" w:cs="Times New Roman"/>
            <w:lang w:val="en-US"/>
          </w:rPr>
          <w:t>(Lengauer, 2007)</w:t>
        </w:r>
        <w:r w:rsidR="0001482D" w:rsidRPr="0001482D">
          <w:rPr>
            <w:rFonts w:ascii="Times New Roman" w:hAnsi="Times New Roman" w:cs="Times New Roman"/>
          </w:rPr>
          <w:fldChar w:fldCharType="end"/>
        </w:r>
        <w:r w:rsidR="0001482D">
          <w:rPr>
            <w:rFonts w:ascii="Times New Roman" w:hAnsi="Times New Roman" w:cs="Times New Roman"/>
          </w:rPr>
          <w:t>.</w:t>
        </w:r>
      </w:ins>
    </w:p>
    <w:p w:rsidR="00640391" w:rsidRDefault="0001482D" w:rsidP="00640391">
      <w:pPr>
        <w:pStyle w:val="PreformattedText"/>
        <w:spacing w:after="283"/>
        <w:rPr>
          <w:ins w:id="46" w:author="admin" w:date="2016-11-29T11:03:00Z"/>
          <w:rFonts w:ascii="Times New Roman" w:hAnsi="Times New Roman" w:cs="Times New Roman"/>
          <w:lang w:val="en-US"/>
        </w:rPr>
      </w:pPr>
      <w:ins w:id="47" w:author="admin" w:date="2016-11-29T10:42:00Z">
        <w:r w:rsidRPr="0001482D">
          <w:rPr>
            <w:rFonts w:ascii="Times New Roman" w:hAnsi="Times New Roman" w:cs="Times New Roman"/>
            <w:lang w:val="en-US"/>
          </w:rPr>
          <w:t xml:space="preserve">The processing of data after sequencing can be categorized into </w:t>
        </w:r>
        <w:r>
          <w:rPr>
            <w:rFonts w:ascii="Times New Roman" w:hAnsi="Times New Roman" w:cs="Times New Roman"/>
            <w:lang w:val="en-US"/>
          </w:rPr>
          <w:t>3</w:t>
        </w:r>
        <w:r w:rsidRPr="0001482D">
          <w:rPr>
            <w:rFonts w:ascii="Times New Roman" w:hAnsi="Times New Roman" w:cs="Times New Roman"/>
            <w:lang w:val="en-US"/>
          </w:rPr>
          <w:t xml:space="preserve"> distinct steps: quality assessment of the raw data, read </w:t>
        </w:r>
        <w:r>
          <w:rPr>
            <w:rFonts w:ascii="Times New Roman" w:hAnsi="Times New Roman" w:cs="Times New Roman"/>
            <w:lang w:val="en-US"/>
          </w:rPr>
          <w:t>alignment to a reference genome and</w:t>
        </w:r>
        <w:r w:rsidRPr="0001482D">
          <w:rPr>
            <w:rFonts w:ascii="Times New Roman" w:hAnsi="Times New Roman" w:cs="Times New Roman"/>
            <w:lang w:val="en-US"/>
          </w:rPr>
          <w:t xml:space="preserve"> variant calling </w:t>
        </w:r>
        <w:r w:rsidRPr="0001482D">
          <w:rPr>
            <w:rFonts w:ascii="Times New Roman" w:hAnsi="Times New Roman" w:cs="Times New Roman"/>
            <w:lang w:val="en-US"/>
          </w:rPr>
          <w:fldChar w:fldCharType="begin"/>
        </w:r>
        <w:r w:rsidRPr="0001482D">
          <w:rPr>
            <w:rFonts w:ascii="Times New Roman" w:hAnsi="Times New Roman" w:cs="Times New Roman"/>
            <w:lang w:val="en-US"/>
          </w:rPr>
          <w:instrText>ADDIN ZOTERO_ITEM CSL_CITATION {"citationID":"agem1j0di","properties":{"formattedCitation":"(Pabinger et al., 2014a)","plainCitation":"(Pabinger et al., 2014a)"},"citationItems":[{"id":175,"uris":["http://zotero.org/users/local/rrXppQZQ/items/FHV84SST"],"uri":["http://zotero.org/users/local/rrXppQZQ/items/FHV84SST"],"itemData":{"id":175,"type":"article-journal","title":"A survey of tools for variant analysis of next-generation genome sequencing data","container-title":"Brief.Bioinform.","page":"256-278","volume":"15","issue":"1477-4054 (Electronic)","abstract":"Recent advances in genome sequencing technologies provide unprecedented opportunities to characterize individual genomic landscapes and identify mutations relevant for diagnosis and therapy. Specifically, whole-exome sequencing using next-generation sequencing (NGS) technologies is gaining popularity in the human genetics community due to the moderate costs, manageable data amounts and straightforward interpretation of analysis results. While whole-exome and, in the near future, whole-genome sequencing are becoming commodities, data analysis still poses significant challenges and led to the development of a plethora of tools supporting specific parts of the analysis workflow or providing a complete solution. Here, we surveyed 205 tools for whole-genome/whole-exome sequencing data analysis supporting five distinct analytical steps: quality assessment, alignment, variant identification, variant annotation and visualization. We report an overview of the functionality, features and specific requirements of the individual tools. We then selected 32 programs for variant identification, variant annotation and visualization, which were subjected to hands-on evaluation using four data sets: one set of exome data from two patients with a rare disease for testing identification of germline mutations, two cancer data sets for testing variant callers for somatic mutations, copy number variations and structural variations, and one semi-synthetic data set for testing identification of copy number variations. Our comprehensive survey and evaluation of NGS tools provides a valuable guideline for human geneticists working on Mendelian disorders, complex diseases and cancers","journalAbbreviation":"Brief.Bioinform.","language":"eng","author":[{"family":"Pabinger","given":"S."},{"family":"Dander","given":"A."},{"family":"Fischer","given":"M."},{"family":"Snajder","given":"R."},{"family":"Sperk","given":"M."},{"family":"Efremova","given":"M."},{"family":"Krabichler","given":"B."},{"family":"Speicher","given":"M.R."},{"family":"Zschocke","given":"J."},{"family":"Trajanoski","given":"Z."}],"issued":{"date-parts":[["2014",3]]}}}],"schema":"https://github.com/citation-style-language/schema/raw/master/csl-citation.json"}</w:instrText>
        </w:r>
        <w:r w:rsidRPr="0001482D">
          <w:rPr>
            <w:rFonts w:ascii="Times New Roman" w:hAnsi="Times New Roman" w:cs="Times New Roman"/>
            <w:lang w:val="en-US"/>
          </w:rPr>
          <w:fldChar w:fldCharType="separate"/>
        </w:r>
        <w:bookmarkStart w:id="48" w:name="__Fieldmark__9843_836242204"/>
        <w:r w:rsidRPr="0001482D">
          <w:rPr>
            <w:rFonts w:ascii="Times New Roman" w:hAnsi="Times New Roman" w:cs="Times New Roman"/>
            <w:lang w:val="en-US"/>
          </w:rPr>
          <w:t>(</w:t>
        </w:r>
        <w:bookmarkStart w:id="49" w:name="__Fieldmark__8943_430254464"/>
        <w:r w:rsidRPr="0001482D">
          <w:rPr>
            <w:rFonts w:ascii="Times New Roman" w:hAnsi="Times New Roman" w:cs="Times New Roman"/>
            <w:lang w:val="en-US"/>
          </w:rPr>
          <w:t>P</w:t>
        </w:r>
        <w:bookmarkStart w:id="50" w:name="__Fieldmark__8075_1096111952"/>
        <w:r w:rsidRPr="0001482D">
          <w:rPr>
            <w:rFonts w:ascii="Times New Roman" w:hAnsi="Times New Roman" w:cs="Times New Roman"/>
            <w:lang w:val="en-US"/>
          </w:rPr>
          <w:t>a</w:t>
        </w:r>
        <w:bookmarkStart w:id="51" w:name="__Fieldmark__8565_1398932292"/>
        <w:r w:rsidRPr="0001482D">
          <w:rPr>
            <w:rFonts w:ascii="Times New Roman" w:hAnsi="Times New Roman" w:cs="Times New Roman"/>
            <w:lang w:val="en-US"/>
          </w:rPr>
          <w:t>b</w:t>
        </w:r>
        <w:bookmarkStart w:id="52" w:name="__Fieldmark__6599_312913512"/>
        <w:r w:rsidRPr="0001482D">
          <w:rPr>
            <w:rFonts w:ascii="Times New Roman" w:hAnsi="Times New Roman" w:cs="Times New Roman"/>
            <w:lang w:val="en-US"/>
          </w:rPr>
          <w:t>inger et al., 2014)</w:t>
        </w:r>
        <w:r w:rsidRPr="0001482D">
          <w:rPr>
            <w:rFonts w:ascii="Times New Roman" w:hAnsi="Times New Roman" w:cs="Times New Roman"/>
          </w:rPr>
          <w:fldChar w:fldCharType="end"/>
        </w:r>
      </w:ins>
      <w:bookmarkEnd w:id="48"/>
      <w:bookmarkEnd w:id="49"/>
      <w:bookmarkEnd w:id="50"/>
      <w:bookmarkEnd w:id="51"/>
      <w:bookmarkEnd w:id="52"/>
      <w:ins w:id="53" w:author="admin" w:date="2016-11-29T10:43:00Z">
        <w:r>
          <w:rPr>
            <w:rFonts w:ascii="Times New Roman" w:hAnsi="Times New Roman" w:cs="Times New Roman"/>
          </w:rPr>
          <w:t xml:space="preserve">. </w:t>
        </w:r>
      </w:ins>
      <w:ins w:id="54" w:author="admin" w:date="2016-11-29T10:45:00Z">
        <w:r w:rsidR="00E822CA">
          <w:rPr>
            <w:rFonts w:ascii="Times New Roman" w:hAnsi="Times New Roman" w:cs="Times New Roman"/>
          </w:rPr>
          <w:t xml:space="preserve">The quality assessment of the raw reads most </w:t>
        </w:r>
      </w:ins>
      <w:ins w:id="55" w:author="admin" w:date="2016-11-29T10:46:00Z">
        <w:r w:rsidR="00E822CA">
          <w:rPr>
            <w:rFonts w:ascii="Times New Roman" w:hAnsi="Times New Roman" w:cs="Times New Roman"/>
          </w:rPr>
          <w:t>commonly</w:t>
        </w:r>
      </w:ins>
      <w:ins w:id="56" w:author="admin" w:date="2016-11-29T10:45:00Z">
        <w:r w:rsidR="00E822CA">
          <w:rPr>
            <w:rFonts w:ascii="Times New Roman" w:hAnsi="Times New Roman" w:cs="Times New Roman"/>
          </w:rPr>
          <w:t xml:space="preserve"> </w:t>
        </w:r>
      </w:ins>
      <w:ins w:id="57" w:author="admin" w:date="2016-11-29T10:46:00Z">
        <w:r w:rsidR="00E822CA">
          <w:rPr>
            <w:rFonts w:ascii="Times New Roman" w:hAnsi="Times New Roman" w:cs="Times New Roman"/>
          </w:rPr>
          <w:t xml:space="preserve">is stored in FASTQ format. </w:t>
        </w:r>
        <w:r w:rsidR="00E822CA" w:rsidRPr="00E822CA">
          <w:rPr>
            <w:rFonts w:ascii="Times New Roman" w:hAnsi="Times New Roman" w:cs="Times New Roman"/>
            <w:lang w:val="en-US"/>
          </w:rPr>
          <w:t xml:space="preserve">After reads have been processed to meet a confident quality standard, they are </w:t>
        </w:r>
        <w:r w:rsidR="00E822CA">
          <w:rPr>
            <w:rFonts w:ascii="Times New Roman" w:hAnsi="Times New Roman" w:cs="Times New Roman"/>
            <w:lang w:val="en-US"/>
          </w:rPr>
          <w:t xml:space="preserve">aligned to the reference genome and stored into a </w:t>
        </w:r>
      </w:ins>
      <w:ins w:id="58" w:author="admin" w:date="2016-11-29T10:47:00Z">
        <w:r w:rsidR="00E822CA">
          <w:rPr>
            <w:rFonts w:ascii="Times New Roman" w:hAnsi="Times New Roman" w:cs="Times New Roman"/>
            <w:lang w:val="en-US"/>
          </w:rPr>
          <w:t xml:space="preserve">BAM </w:t>
        </w:r>
        <w:r w:rsidR="00E822CA" w:rsidRPr="00E822CA">
          <w:rPr>
            <w:rFonts w:ascii="Times New Roman" w:hAnsi="Times New Roman" w:cs="Times New Roman"/>
            <w:lang w:val="en-US"/>
          </w:rPr>
          <w:t>(binary alignment map) file</w:t>
        </w:r>
        <w:r w:rsidR="00E822CA">
          <w:rPr>
            <w:rFonts w:ascii="Times New Roman" w:hAnsi="Times New Roman" w:cs="Times New Roman"/>
            <w:lang w:val="en-US"/>
          </w:rPr>
          <w:t xml:space="preserve">. </w:t>
        </w:r>
      </w:ins>
      <w:ins w:id="59" w:author="admin" w:date="2016-11-29T10:48:00Z">
        <w:r w:rsidR="00E822CA" w:rsidRPr="00E822CA">
          <w:rPr>
            <w:rFonts w:ascii="Times New Roman" w:hAnsi="Times New Roman" w:cs="Times New Roman"/>
            <w:lang w:val="en-US"/>
          </w:rPr>
          <w:t xml:space="preserve">a follow-up process takes place known as variant calling. One of the most widely used formats to store variants is the variant call format (VCF) initially developed for the 1000 Genome Project, but which quickly became a standardized format worldwide, adopted by other projects such as UK10K, </w:t>
        </w:r>
        <w:proofErr w:type="spellStart"/>
        <w:r w:rsidR="00E822CA" w:rsidRPr="00E822CA">
          <w:rPr>
            <w:rFonts w:ascii="Times New Roman" w:hAnsi="Times New Roman" w:cs="Times New Roman"/>
            <w:lang w:val="en-US"/>
          </w:rPr>
          <w:t>dbSNP</w:t>
        </w:r>
        <w:proofErr w:type="spellEnd"/>
        <w:r w:rsidR="00E822CA" w:rsidRPr="00E822CA">
          <w:rPr>
            <w:rFonts w:ascii="Times New Roman" w:hAnsi="Times New Roman" w:cs="Times New Roman"/>
            <w:lang w:val="en-US"/>
          </w:rPr>
          <w:t xml:space="preserve">, NHLBI Exome Project, and others. It stores  sequence variation, including SNPs, </w:t>
        </w:r>
        <w:proofErr w:type="spellStart"/>
        <w:r w:rsidR="00E822CA" w:rsidRPr="00E822CA">
          <w:rPr>
            <w:rFonts w:ascii="Times New Roman" w:hAnsi="Times New Roman" w:cs="Times New Roman"/>
            <w:lang w:val="en-US"/>
          </w:rPr>
          <w:t>InDels</w:t>
        </w:r>
        <w:proofErr w:type="spellEnd"/>
        <w:r w:rsidR="00E822CA" w:rsidRPr="00E822CA">
          <w:rPr>
            <w:rFonts w:ascii="Times New Roman" w:hAnsi="Times New Roman" w:cs="Times New Roman"/>
            <w:lang w:val="en-US"/>
          </w:rPr>
          <w:t xml:space="preserve"> (insertions/deletions) and structural variants together along with their annotations </w:t>
        </w:r>
        <w:r w:rsidR="00E822CA" w:rsidRPr="00E822CA">
          <w:rPr>
            <w:rFonts w:ascii="Times New Roman" w:hAnsi="Times New Roman" w:cs="Times New Roman"/>
            <w:lang w:val="en-US"/>
          </w:rPr>
          <w:fldChar w:fldCharType="begin"/>
        </w:r>
        <w:r w:rsidR="00E822CA" w:rsidRPr="00E822CA">
          <w:rPr>
            <w:rFonts w:ascii="Times New Roman" w:hAnsi="Times New Roman" w:cs="Times New Roman"/>
            <w:lang w:val="en-US"/>
          </w:rPr>
          <w:instrText>ADDIN ZOTERO_ITEM CSL_CITATION {"citationID":"1aiaaef3lh","properties":{"formattedCitation":"(Danecek et al., 2011)","plainCitation":"(Danecek et al., 2011)"},"citationItems":[{"id":48,"uris":["http://zotero.org/users/local/rrXppQZQ/items/HB7EETQQ"],"uri":["http://zotero.org/users/local/rrXppQZQ/items/HB7EETQQ"],"itemData":{"id":48,"type":"article-journal","title":"The variant call format and VCFtools","container-title":"Bioinformatics.","page":"2156-2158","volume":"27","issue":"1367-4811 (Electronic)","abstract":"SUMMARY: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AVAILABILITY: http://vcftools.sourceforge.net","journalAbbreviation":"Bioinformatics.","language":"eng","author":[{"family":"Danecek","given":"P."},{"family":"Auton","given":"A."},{"family":"Abecasis","given":"G."},{"family":"Albers","given":"C.A."},{"family":"Banks","given":"E."},{"family":"DePristo","given":"M.A."},{"family":"Handsaker","given":"R.E."},{"family":"Lunter","given":"G."},{"family":"Marth","given":"G.T."},{"family":"Sherry","given":"S.T."},{"family":"McVean","given":"G."},{"family":"Durbin","given":"R."}],"issued":{"date-parts":[["2011",8,1]]}}}],"schema":"https://github.com/citation-style-language/schema/raw/master/csl-citation.json"}</w:instrText>
        </w:r>
        <w:r w:rsidR="00E822CA" w:rsidRPr="00E822CA">
          <w:rPr>
            <w:rFonts w:ascii="Times New Roman" w:hAnsi="Times New Roman" w:cs="Times New Roman"/>
            <w:lang w:val="en-US"/>
          </w:rPr>
          <w:fldChar w:fldCharType="separate"/>
        </w:r>
        <w:bookmarkStart w:id="60" w:name="__Fieldmark__10157_836242204"/>
        <w:r w:rsidR="00E822CA" w:rsidRPr="00E822CA">
          <w:rPr>
            <w:rFonts w:ascii="Times New Roman" w:hAnsi="Times New Roman" w:cs="Times New Roman"/>
            <w:lang w:val="en-US"/>
          </w:rPr>
          <w:t>(</w:t>
        </w:r>
        <w:bookmarkStart w:id="61" w:name="__Fieldmark__9217_430254464"/>
        <w:r w:rsidR="00E822CA" w:rsidRPr="00E822CA">
          <w:rPr>
            <w:rFonts w:ascii="Times New Roman" w:hAnsi="Times New Roman" w:cs="Times New Roman"/>
            <w:lang w:val="en-US"/>
          </w:rPr>
          <w:t>D</w:t>
        </w:r>
        <w:bookmarkStart w:id="62" w:name="__Fieldmark__8317_1096111952"/>
        <w:r w:rsidR="00E822CA" w:rsidRPr="00E822CA">
          <w:rPr>
            <w:rFonts w:ascii="Times New Roman" w:hAnsi="Times New Roman" w:cs="Times New Roman"/>
            <w:lang w:val="en-US"/>
          </w:rPr>
          <w:t>a</w:t>
        </w:r>
        <w:bookmarkStart w:id="63" w:name="__Fieldmark__8700_1398932292"/>
        <w:r w:rsidR="00E822CA" w:rsidRPr="00E822CA">
          <w:rPr>
            <w:rFonts w:ascii="Times New Roman" w:hAnsi="Times New Roman" w:cs="Times New Roman"/>
            <w:lang w:val="en-US"/>
          </w:rPr>
          <w:t>n</w:t>
        </w:r>
        <w:bookmarkStart w:id="64" w:name="__Fieldmark__6775_312913512"/>
        <w:r w:rsidR="00E822CA" w:rsidRPr="00E822CA">
          <w:rPr>
            <w:rFonts w:ascii="Times New Roman" w:hAnsi="Times New Roman" w:cs="Times New Roman"/>
            <w:lang w:val="en-US"/>
          </w:rPr>
          <w:t>ecek et al., 2011)</w:t>
        </w:r>
        <w:r w:rsidR="00E822CA" w:rsidRPr="00E822CA">
          <w:rPr>
            <w:rFonts w:ascii="Times New Roman" w:hAnsi="Times New Roman" w:cs="Times New Roman"/>
            <w:lang w:val="en-US"/>
          </w:rPr>
          <w:fldChar w:fldCharType="end"/>
        </w:r>
        <w:bookmarkEnd w:id="60"/>
        <w:bookmarkEnd w:id="61"/>
        <w:bookmarkEnd w:id="62"/>
        <w:bookmarkEnd w:id="63"/>
        <w:bookmarkEnd w:id="64"/>
        <w:r w:rsidR="00E822CA" w:rsidRPr="00E822CA">
          <w:rPr>
            <w:rFonts w:ascii="Times New Roman" w:hAnsi="Times New Roman" w:cs="Times New Roman"/>
            <w:lang w:val="en-US"/>
          </w:rPr>
          <w:t xml:space="preserve">. </w:t>
        </w:r>
      </w:ins>
      <w:ins w:id="65" w:author="admin" w:date="2016-11-29T11:03:00Z">
        <w:r w:rsidR="00640391" w:rsidRPr="00640391">
          <w:rPr>
            <w:rFonts w:ascii="Times New Roman" w:hAnsi="Times New Roman" w:cs="Times New Roman"/>
            <w:lang w:val="en-US"/>
          </w:rPr>
          <w:t>A VCF file consists of a header section and a body section containing the annotation data (VCF data)</w:t>
        </w:r>
        <w:r w:rsidR="00640391">
          <w:rPr>
            <w:rFonts w:ascii="Times New Roman" w:hAnsi="Times New Roman" w:cs="Times New Roman"/>
            <w:lang w:val="en-US"/>
          </w:rPr>
          <w:t>, figure 1.</w:t>
        </w:r>
      </w:ins>
    </w:p>
    <w:p w:rsidR="00640391" w:rsidRPr="00640391" w:rsidRDefault="00640391" w:rsidP="00640391">
      <w:pPr>
        <w:pStyle w:val="PreformattedText"/>
        <w:spacing w:after="283"/>
        <w:rPr>
          <w:ins w:id="66" w:author="admin" w:date="2016-11-29T11:03:00Z"/>
          <w:rFonts w:ascii="Times New Roman" w:hAnsi="Times New Roman" w:cs="Times New Roman"/>
          <w:lang w:val="en-US"/>
        </w:rPr>
      </w:pPr>
      <w:ins w:id="67" w:author="admin" w:date="2016-11-29T11:03:00Z">
        <w:r>
          <w:rPr>
            <w:noProof/>
            <w:lang w:eastAsia="en-GB" w:bidi="ar-SA"/>
          </w:rPr>
          <w:drawing>
            <wp:inline distT="0" distB="0" distL="0" distR="0" wp14:anchorId="4B3B8949" wp14:editId="460E8EAF">
              <wp:extent cx="5731510" cy="1953260"/>
              <wp:effectExtent l="0" t="0" r="0" b="0"/>
              <wp:docPr id="1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pic:cNvPicPr>
                        <a:picLocks noChangeAspect="1" noChangeArrowheads="1"/>
                      </pic:cNvPicPr>
                    </pic:nvPicPr>
                    <pic:blipFill>
                      <a:blip r:embed="rId6" cstate="print"/>
                      <a:stretch>
                        <a:fillRect/>
                      </a:stretch>
                    </pic:blipFill>
                    <pic:spPr bwMode="auto">
                      <a:xfrm>
                        <a:off x="0" y="0"/>
                        <a:ext cx="5731510" cy="1953260"/>
                      </a:xfrm>
                      <a:prstGeom prst="rect">
                        <a:avLst/>
                      </a:prstGeom>
                    </pic:spPr>
                  </pic:pic>
                </a:graphicData>
              </a:graphic>
            </wp:inline>
          </w:drawing>
        </w:r>
      </w:ins>
    </w:p>
    <w:p w:rsidR="00640391" w:rsidRPr="00640391" w:rsidRDefault="00640391">
      <w:pPr>
        <w:pStyle w:val="Caption"/>
        <w:spacing w:after="0"/>
        <w:jc w:val="both"/>
        <w:rPr>
          <w:ins w:id="68" w:author="admin" w:date="2016-11-29T11:04:00Z"/>
          <w:rFonts w:asciiTheme="minorHAnsi" w:hAnsiTheme="minorHAnsi" w:cs="Times New Roman"/>
          <w:i w:val="0"/>
          <w:sz w:val="16"/>
          <w:szCs w:val="16"/>
          <w:rPrChange w:id="69" w:author="admin" w:date="2016-11-29T11:04:00Z">
            <w:rPr>
              <w:ins w:id="70" w:author="admin" w:date="2016-11-29T11:04:00Z"/>
              <w:rFonts w:asciiTheme="minorHAnsi" w:hAnsiTheme="minorHAnsi" w:cs="Times New Roman"/>
              <w:sz w:val="20"/>
              <w:szCs w:val="20"/>
            </w:rPr>
          </w:rPrChange>
        </w:rPr>
        <w:pPrChange w:id="71" w:author="admin" w:date="2016-11-29T11:04:00Z">
          <w:pPr>
            <w:pStyle w:val="Caption"/>
            <w:spacing w:after="0"/>
            <w:ind w:left="851"/>
            <w:jc w:val="both"/>
          </w:pPr>
        </w:pPrChange>
      </w:pPr>
      <w:bookmarkStart w:id="72" w:name="_Toc458523921"/>
      <w:ins w:id="73" w:author="admin" w:date="2016-11-29T11:04:00Z">
        <w:r w:rsidRPr="00640391">
          <w:rPr>
            <w:rFonts w:asciiTheme="minorHAnsi" w:hAnsiTheme="minorHAnsi"/>
            <w:i w:val="0"/>
            <w:sz w:val="16"/>
            <w:szCs w:val="16"/>
            <w:rPrChange w:id="74" w:author="admin" w:date="2016-11-29T11:04:00Z">
              <w:rPr>
                <w:rFonts w:asciiTheme="minorHAnsi" w:hAnsiTheme="minorHAnsi"/>
                <w:sz w:val="20"/>
                <w:szCs w:val="20"/>
              </w:rPr>
            </w:rPrChange>
          </w:rPr>
          <w:t xml:space="preserve">Figure </w:t>
        </w:r>
        <w:r w:rsidRPr="00640391">
          <w:rPr>
            <w:rFonts w:asciiTheme="minorHAnsi" w:hAnsiTheme="minorHAnsi"/>
            <w:i w:val="0"/>
            <w:sz w:val="16"/>
            <w:szCs w:val="16"/>
            <w:rPrChange w:id="75" w:author="admin" w:date="2016-11-29T11:04:00Z">
              <w:rPr>
                <w:rFonts w:asciiTheme="minorHAnsi" w:hAnsiTheme="minorHAnsi"/>
                <w:i w:val="0"/>
                <w:sz w:val="20"/>
                <w:szCs w:val="20"/>
              </w:rPr>
            </w:rPrChange>
          </w:rPr>
          <w:t>1.</w:t>
        </w:r>
        <w:r w:rsidRPr="00640391">
          <w:rPr>
            <w:rFonts w:asciiTheme="minorHAnsi" w:hAnsiTheme="minorHAnsi"/>
            <w:i w:val="0"/>
            <w:sz w:val="16"/>
            <w:szCs w:val="16"/>
            <w:rPrChange w:id="76" w:author="admin" w:date="2016-11-29T11:04:00Z">
              <w:rPr>
                <w:rFonts w:asciiTheme="minorHAnsi" w:hAnsiTheme="minorHAnsi"/>
                <w:sz w:val="20"/>
                <w:szCs w:val="20"/>
              </w:rPr>
            </w:rPrChange>
          </w:rPr>
          <w:t xml:space="preserve"> </w:t>
        </w:r>
        <w:r w:rsidRPr="00640391">
          <w:rPr>
            <w:rFonts w:asciiTheme="minorHAnsi" w:hAnsiTheme="minorHAnsi" w:cs="Times New Roman"/>
            <w:i w:val="0"/>
            <w:sz w:val="16"/>
            <w:szCs w:val="16"/>
            <w:rPrChange w:id="77" w:author="admin" w:date="2016-11-29T11:04:00Z">
              <w:rPr>
                <w:rFonts w:asciiTheme="minorHAnsi" w:hAnsiTheme="minorHAnsi" w:cs="Times New Roman"/>
                <w:sz w:val="20"/>
                <w:szCs w:val="20"/>
              </w:rPr>
            </w:rPrChange>
          </w:rPr>
          <w:t>The composition of the VCF file.</w:t>
        </w:r>
        <w:bookmarkEnd w:id="72"/>
      </w:ins>
    </w:p>
    <w:p w:rsidR="00E822CA" w:rsidRPr="00640391" w:rsidRDefault="00640391" w:rsidP="00640391">
      <w:pPr>
        <w:pStyle w:val="PreformattedText"/>
        <w:spacing w:after="283"/>
        <w:rPr>
          <w:ins w:id="78" w:author="admin" w:date="2016-11-29T10:48:00Z"/>
          <w:rFonts w:ascii="Times New Roman" w:hAnsi="Times New Roman" w:cs="Times New Roman"/>
          <w:sz w:val="16"/>
          <w:szCs w:val="16"/>
          <w:lang w:val="en-US"/>
          <w:rPrChange w:id="79" w:author="admin" w:date="2016-11-29T11:04:00Z">
            <w:rPr>
              <w:ins w:id="80" w:author="admin" w:date="2016-11-29T10:48:00Z"/>
              <w:rFonts w:ascii="Times New Roman" w:hAnsi="Times New Roman" w:cs="Times New Roman"/>
              <w:lang w:val="en-US"/>
            </w:rPr>
          </w:rPrChange>
        </w:rPr>
      </w:pPr>
      <w:ins w:id="81" w:author="admin" w:date="2016-11-29T11:04:00Z">
        <w:r w:rsidRPr="00640391">
          <w:rPr>
            <w:rFonts w:asciiTheme="minorHAnsi" w:hAnsiTheme="minorHAnsi" w:cs="Times New Roman"/>
            <w:sz w:val="16"/>
            <w:szCs w:val="16"/>
            <w:rPrChange w:id="82" w:author="admin" w:date="2016-11-29T11:04:00Z">
              <w:rPr>
                <w:rFonts w:asciiTheme="minorHAnsi" w:hAnsiTheme="minorHAnsi" w:cs="Times New Roman"/>
              </w:rPr>
            </w:rPrChange>
          </w:rPr>
          <w:t xml:space="preserve">The header section contains descriptions for each column in the Body section. The Body section holds variants with all their annotations </w:t>
        </w:r>
        <w:r w:rsidRPr="00640391">
          <w:rPr>
            <w:rFonts w:asciiTheme="minorHAnsi" w:hAnsiTheme="minorHAnsi"/>
            <w:sz w:val="16"/>
            <w:szCs w:val="16"/>
            <w:rPrChange w:id="83" w:author="admin" w:date="2016-11-29T11:04:00Z">
              <w:rPr>
                <w:rFonts w:asciiTheme="minorHAnsi" w:hAnsiTheme="minorHAnsi"/>
              </w:rPr>
            </w:rPrChange>
          </w:rPr>
          <w:fldChar w:fldCharType="begin"/>
        </w:r>
        <w:r w:rsidRPr="00640391">
          <w:rPr>
            <w:rFonts w:asciiTheme="minorHAnsi" w:hAnsiTheme="minorHAnsi"/>
            <w:sz w:val="16"/>
            <w:szCs w:val="16"/>
            <w:rPrChange w:id="84" w:author="admin" w:date="2016-11-29T11:04:00Z">
              <w:rPr>
                <w:rFonts w:asciiTheme="minorHAnsi" w:hAnsiTheme="minorHAnsi"/>
              </w:rPr>
            </w:rPrChange>
          </w:rPr>
          <w:instrText>ADDIN ZOTERO_ITEM CSL_CITATION {"citationID":"2btef8j9s4","properties":{"formattedCitation":"(Danecek et al., 2011)","plainCitation":"(Danecek et al., 2011)"},"citationItems":[{"id":48,"uris":["http://zotero.org/users/local/rrXppQZQ/items/HB7EETQQ"],"uri":["http://zotero.org/users/local/rrXppQZQ/items/HB7EETQQ"],"itemData":{"id":48,"type":"article-journal","title":"The variant call format and VCFtools","container-title":"Bioinformatics.","page":"2156-2158","volume":"27","issue":"1367-4811 (Electronic)","abstract":"SUMMARY: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AVAILABILITY: http://vcftools.sourceforge.net","journalAbbreviation":"Bioinformatics.","language":"eng","author":[{"family":"Danecek","given":"P."},{"family":"Auton","given":"A."},{"family":"Abecasis","given":"G."},{"family":"Albers","given":"C.A."},{"family":"Banks","given":"E."},{"family":"DePristo","given":"M.A."},{"family":"Handsaker","given":"R.E."},{"family":"Lunter","given":"G."},{"family":"Marth","given":"G.T."},{"family":"Sherry","given":"S.T."},{"family":"McVean","given":"G."},{"family":"Durbin","given":"R."}],"issued":{"date-parts":[["2011",8,1]]}}}],"schema":"https://github.com/citation-style-language/schema/raw/master/csl-citation.json"}</w:instrText>
        </w:r>
        <w:r w:rsidRPr="00640391">
          <w:rPr>
            <w:rFonts w:asciiTheme="minorHAnsi" w:hAnsiTheme="minorHAnsi"/>
            <w:sz w:val="16"/>
            <w:szCs w:val="16"/>
            <w:rPrChange w:id="85" w:author="admin" w:date="2016-11-29T11:04:00Z">
              <w:rPr>
                <w:rFonts w:asciiTheme="minorHAnsi" w:hAnsiTheme="minorHAnsi"/>
              </w:rPr>
            </w:rPrChange>
          </w:rPr>
          <w:fldChar w:fldCharType="separate"/>
        </w:r>
        <w:r w:rsidRPr="00640391">
          <w:rPr>
            <w:rFonts w:asciiTheme="minorHAnsi" w:hAnsiTheme="minorHAnsi" w:cs="Times New Roman"/>
            <w:sz w:val="16"/>
            <w:szCs w:val="16"/>
            <w:rPrChange w:id="86" w:author="admin" w:date="2016-11-29T11:04:00Z">
              <w:rPr>
                <w:rFonts w:asciiTheme="minorHAnsi" w:hAnsiTheme="minorHAnsi" w:cs="Times New Roman"/>
              </w:rPr>
            </w:rPrChange>
          </w:rPr>
          <w:t>(Danecek et al., 2011)</w:t>
        </w:r>
        <w:r w:rsidRPr="00640391">
          <w:rPr>
            <w:rFonts w:asciiTheme="minorHAnsi" w:hAnsiTheme="minorHAnsi"/>
            <w:sz w:val="16"/>
            <w:szCs w:val="16"/>
            <w:rPrChange w:id="87" w:author="admin" w:date="2016-11-29T11:04:00Z">
              <w:rPr>
                <w:rFonts w:asciiTheme="minorHAnsi" w:hAnsiTheme="minorHAnsi"/>
              </w:rPr>
            </w:rPrChange>
          </w:rPr>
          <w:fldChar w:fldCharType="end"/>
        </w:r>
        <w:r w:rsidRPr="00640391">
          <w:rPr>
            <w:rFonts w:asciiTheme="minorHAnsi" w:hAnsiTheme="minorHAnsi" w:cs="Times New Roman"/>
            <w:sz w:val="16"/>
            <w:szCs w:val="16"/>
            <w:rPrChange w:id="88" w:author="admin" w:date="2016-11-29T11:04:00Z">
              <w:rPr>
                <w:rFonts w:asciiTheme="minorHAnsi" w:hAnsiTheme="minorHAnsi" w:cs="Times New Roman"/>
              </w:rPr>
            </w:rPrChange>
          </w:rPr>
          <w:t>.</w:t>
        </w:r>
      </w:ins>
    </w:p>
    <w:p w:rsidR="0001482D" w:rsidRDefault="00817341">
      <w:pPr>
        <w:pStyle w:val="PreformattedText"/>
        <w:spacing w:after="283"/>
        <w:rPr>
          <w:ins w:id="89" w:author="admin" w:date="2016-11-29T10:42:00Z"/>
          <w:rFonts w:ascii="Times New Roman" w:hAnsi="Times New Roman" w:cs="Times New Roman"/>
        </w:rPr>
      </w:pPr>
      <w:ins w:id="90" w:author="admin" w:date="2016-11-30T13:39:00Z">
        <w:r>
          <w:rPr>
            <w:rFonts w:ascii="Times New Roman" w:hAnsi="Times New Roman" w:cs="Times New Roman"/>
          </w:rPr>
          <w:t>&gt;&gt;&gt;</w:t>
        </w:r>
      </w:ins>
      <w:ins w:id="91" w:author="admin" w:date="2016-11-30T13:38:00Z">
        <w:r>
          <w:rPr>
            <w:rFonts w:ascii="Times New Roman" w:hAnsi="Times New Roman" w:cs="Times New Roman"/>
          </w:rPr>
          <w:t>Figure for discussion in or out</w:t>
        </w:r>
      </w:ins>
      <w:ins w:id="92" w:author="admin" w:date="2016-11-30T13:39:00Z">
        <w:r>
          <w:rPr>
            <w:rFonts w:ascii="Times New Roman" w:hAnsi="Times New Roman" w:cs="Times New Roman"/>
          </w:rPr>
          <w:t>, might be too basic for bioinformatics.</w:t>
        </w:r>
      </w:ins>
    </w:p>
    <w:p w:rsidR="0000415A" w:rsidRPr="0001482D" w:rsidRDefault="00BD2CF3">
      <w:pPr>
        <w:pStyle w:val="PreformattedText"/>
        <w:spacing w:after="283"/>
        <w:rPr>
          <w:rFonts w:ascii="Times New Roman" w:hAnsi="Times New Roman" w:cs="Times New Roman"/>
          <w:lang w:val="en-US"/>
          <w:rPrChange w:id="93" w:author="admin" w:date="2016-11-29T10:35:00Z">
            <w:rPr>
              <w:rFonts w:ascii="Times New Roman" w:hAnsi="Times New Roman" w:cs="Times New Roman"/>
            </w:rPr>
          </w:rPrChange>
        </w:rPr>
      </w:pPr>
      <w:del w:id="94" w:author="admin" w:date="2016-11-29T10:26:00Z">
        <w:r w:rsidRPr="009A7047" w:rsidDel="00420AB4">
          <w:rPr>
            <w:rFonts w:ascii="Times New Roman" w:hAnsi="Times New Roman" w:cs="Times New Roman"/>
            <w:color w:val="000000"/>
          </w:rPr>
          <w:delText xml:space="preserve">The technological evolution of sequencing platforms has progressed rapidly since the completion of the Human Genome project via Sanger sequencing methods </w:delText>
        </w:r>
        <w:r w:rsidRPr="009A7047" w:rsidDel="00420AB4">
          <w:rPr>
            <w:rFonts w:ascii="Times New Roman" w:hAnsi="Times New Roman" w:cs="Times New Roman"/>
            <w:color w:val="800000"/>
          </w:rPr>
          <w:delText>\citep</w:delText>
        </w:r>
        <w:r w:rsidRPr="009A7047" w:rsidDel="00420AB4">
          <w:rPr>
            <w:rFonts w:ascii="Times New Roman" w:hAnsi="Times New Roman" w:cs="Times New Roman"/>
            <w:color w:val="000000"/>
          </w:rPr>
          <w:delText xml:space="preserve">{lander2001initial,sanger1977dna}. </w:delText>
        </w:r>
      </w:del>
      <w:del w:id="95" w:author="admin" w:date="2016-11-29T10:30:00Z">
        <w:r w:rsidRPr="009A7047" w:rsidDel="00420AB4">
          <w:rPr>
            <w:rFonts w:ascii="Times New Roman" w:hAnsi="Times New Roman" w:cs="Times New Roman"/>
            <w:color w:val="000000"/>
          </w:rPr>
          <w:delText xml:space="preserve">Modern high-throughput sequencing (HTS) approaches post-Sanger era have superseded this standard ten-fold, allowing for a greater number of variants to be sequenced across the whole-genome by employing "shotgun sequencing" approaches which perform mass fragmentation/amplification upon a target sequence </w:delText>
        </w:r>
        <w:r w:rsidRPr="009A7047" w:rsidDel="00420AB4">
          <w:rPr>
            <w:rFonts w:ascii="Times New Roman" w:hAnsi="Times New Roman" w:cs="Times New Roman"/>
            <w:color w:val="800000"/>
          </w:rPr>
          <w:delText>\citep</w:delText>
        </w:r>
        <w:r w:rsidRPr="009A7047" w:rsidDel="00420AB4">
          <w:rPr>
            <w:rFonts w:ascii="Times New Roman" w:hAnsi="Times New Roman" w:cs="Times New Roman"/>
            <w:color w:val="000000"/>
          </w:rPr>
          <w:delText>{lengauer2007bioinformatics,pabinger2014survey}.</w:delText>
        </w:r>
      </w:del>
    </w:p>
    <w:p w:rsidR="0000415A" w:rsidRPr="009A7047" w:rsidDel="0001482D" w:rsidRDefault="00BD2CF3">
      <w:pPr>
        <w:pStyle w:val="PreformattedText"/>
        <w:spacing w:after="283"/>
        <w:rPr>
          <w:del w:id="96" w:author="admin" w:date="2016-11-29T10:42:00Z"/>
          <w:rFonts w:ascii="Times New Roman" w:hAnsi="Times New Roman" w:cs="Times New Roman"/>
        </w:rPr>
      </w:pPr>
      <w:del w:id="97" w:author="admin" w:date="2016-11-29T10:42:00Z">
        <w:r w:rsidRPr="009A7047" w:rsidDel="0001482D">
          <w:rPr>
            <w:rFonts w:ascii="Times New Roman" w:hAnsi="Times New Roman" w:cs="Times New Roman"/>
            <w:color w:val="000000"/>
          </w:rPr>
          <w:delText xml:space="preserve">The raw sequence FASTA reads produced by these HTS platforms are aligned to a specific version of the </w:delText>
        </w:r>
      </w:del>
      <w:del w:id="98" w:author="admin" w:date="2016-11-29T10:37:00Z">
        <w:r w:rsidRPr="009A7047" w:rsidDel="0001482D">
          <w:rPr>
            <w:rFonts w:ascii="Times New Roman" w:hAnsi="Times New Roman" w:cs="Times New Roman"/>
            <w:color w:val="000000"/>
          </w:rPr>
          <w:delText xml:space="preserve">NCBI </w:delText>
        </w:r>
      </w:del>
      <w:del w:id="99" w:author="admin" w:date="2016-11-29T10:42:00Z">
        <w:r w:rsidRPr="009A7047" w:rsidDel="0001482D">
          <w:rPr>
            <w:rFonts w:ascii="Times New Roman" w:hAnsi="Times New Roman" w:cs="Times New Roman"/>
            <w:color w:val="000000"/>
          </w:rPr>
          <w:delText xml:space="preserve">reference sequence and collated into a Binary Alignment Map (BAM) where variants of interest can then be individually "called" to form a Variant Call Format (VCF) file of novel or known variants conforming to a specific variant database (dbSNP) </w:delText>
        </w:r>
        <w:r w:rsidRPr="009A7047" w:rsidDel="0001482D">
          <w:rPr>
            <w:rFonts w:ascii="Times New Roman" w:hAnsi="Times New Roman" w:cs="Times New Roman"/>
            <w:color w:val="800000"/>
          </w:rPr>
          <w:delText>\citep</w:delText>
        </w:r>
        <w:r w:rsidRPr="009A7047" w:rsidDel="0001482D">
          <w:rPr>
            <w:rFonts w:ascii="Times New Roman" w:hAnsi="Times New Roman" w:cs="Times New Roman"/>
            <w:color w:val="000000"/>
          </w:rPr>
          <w:delText>{li2009sequence,danecek2011variant}.</w:delText>
        </w:r>
      </w:del>
    </w:p>
    <w:p w:rsidR="0000415A" w:rsidRPr="009A7047" w:rsidDel="0001482D" w:rsidRDefault="00BD2CF3">
      <w:pPr>
        <w:pStyle w:val="PreformattedText"/>
        <w:spacing w:after="283"/>
        <w:rPr>
          <w:del w:id="100" w:author="admin" w:date="2016-11-29T10:42:00Z"/>
          <w:rFonts w:ascii="Times New Roman" w:hAnsi="Times New Roman" w:cs="Times New Roman"/>
        </w:rPr>
      </w:pPr>
      <w:del w:id="101" w:author="admin" w:date="2016-11-29T10:42:00Z">
        <w:r w:rsidRPr="009A7047" w:rsidDel="0001482D">
          <w:rPr>
            <w:rFonts w:ascii="Times New Roman" w:hAnsi="Times New Roman" w:cs="Times New Roman"/>
            <w:color w:val="000000"/>
          </w:rPr>
          <w:delText xml:space="preserve">BAM and VCF data are orthogonally related, with the former storing horizontal stretches of FASTA sequence reads aligned unevenly on top of one another forming "pile ups", and the latter taking vertical cross-sections of these pileups at specific loci to form a variant call; e.g.  a vertical-section of a pileup of interest numbering </w:delText>
        </w:r>
        <w:r w:rsidR="009A7047" w:rsidDel="0001482D">
          <w:rPr>
            <w:rFonts w:ascii="Times New Roman" w:hAnsi="Times New Roman" w:cs="Times New Roman"/>
            <w:color w:val="008000"/>
          </w:rPr>
          <w:delText>n</w:delText>
        </w:r>
        <w:r w:rsidRPr="009A7047" w:rsidDel="0001482D">
          <w:rPr>
            <w:rFonts w:ascii="Times New Roman" w:hAnsi="Times New Roman" w:cs="Times New Roman"/>
            <w:color w:val="000000"/>
          </w:rPr>
          <w:delText xml:space="preserve"> reads of one nucleobase and </w:delText>
        </w:r>
        <w:r w:rsidR="009A7047" w:rsidDel="0001482D">
          <w:rPr>
            <w:rFonts w:ascii="Times New Roman" w:hAnsi="Times New Roman" w:cs="Times New Roman"/>
            <w:color w:val="008000"/>
          </w:rPr>
          <w:delText>n</w:delText>
        </w:r>
        <w:r w:rsidRPr="009A7047" w:rsidDel="0001482D">
          <w:rPr>
            <w:rFonts w:ascii="Times New Roman" w:hAnsi="Times New Roman" w:cs="Times New Roman"/>
            <w:color w:val="000000"/>
          </w:rPr>
          <w:delText xml:space="preserve"> reads of a different nucleobase can be reported as a high quality heterozygous variant with a total read depth of </w:delText>
        </w:r>
        <w:r w:rsidR="009A7047" w:rsidDel="0001482D">
          <w:rPr>
            <w:rFonts w:ascii="Times New Roman" w:hAnsi="Times New Roman" w:cs="Times New Roman"/>
            <w:color w:val="008000"/>
          </w:rPr>
          <w:delText>2</w:delText>
        </w:r>
        <w:r w:rsidRPr="009A7047" w:rsidDel="0001482D">
          <w:rPr>
            <w:rFonts w:ascii="Times New Roman" w:hAnsi="Times New Roman" w:cs="Times New Roman"/>
            <w:color w:val="008000"/>
          </w:rPr>
          <w:delText xml:space="preserve"> </w:delText>
        </w:r>
        <w:r w:rsidR="009A7047" w:rsidDel="0001482D">
          <w:rPr>
            <w:rFonts w:ascii="Times New Roman" w:hAnsi="Times New Roman" w:cs="Times New Roman"/>
            <w:color w:val="008000"/>
          </w:rPr>
          <w:delText>for large n</w:delText>
        </w:r>
        <w:r w:rsidRPr="009A7047" w:rsidDel="0001482D">
          <w:rPr>
            <w:rFonts w:ascii="Times New Roman" w:hAnsi="Times New Roman" w:cs="Times New Roman"/>
            <w:color w:val="000000"/>
          </w:rPr>
          <w:delText>.</w:delText>
        </w:r>
      </w:del>
    </w:p>
    <w:p w:rsidR="0000415A" w:rsidRPr="009A7047" w:rsidDel="00817341" w:rsidRDefault="00BD2CF3">
      <w:pPr>
        <w:pStyle w:val="PreformattedText"/>
        <w:rPr>
          <w:del w:id="102" w:author="admin" w:date="2016-11-30T13:38:00Z"/>
          <w:rFonts w:ascii="Times New Roman" w:hAnsi="Times New Roman" w:cs="Times New Roman"/>
          <w:sz w:val="16"/>
          <w:szCs w:val="16"/>
        </w:rPr>
      </w:pPr>
      <w:del w:id="103" w:author="admin" w:date="2016-11-30T13:38:00Z">
        <w:r w:rsidRPr="009A7047" w:rsidDel="00817341">
          <w:rPr>
            <w:rFonts w:ascii="Times New Roman" w:hAnsi="Times New Roman" w:cs="Times New Roman"/>
            <w:color w:val="800000"/>
            <w:sz w:val="16"/>
            <w:szCs w:val="16"/>
          </w:rPr>
          <w:delText>\fig</w:delText>
        </w:r>
        <w:r w:rsidRPr="009A7047" w:rsidDel="00817341">
          <w:rPr>
            <w:rFonts w:ascii="Times New Roman" w:hAnsi="Times New Roman" w:cs="Times New Roman"/>
            <w:color w:val="000000"/>
            <w:sz w:val="16"/>
            <w:szCs w:val="16"/>
          </w:rPr>
          <w:delText>{fig:pileup}{images/keep/pileup.jpg}</w:delText>
        </w:r>
      </w:del>
    </w:p>
    <w:p w:rsidR="0000415A" w:rsidRPr="009A7047" w:rsidDel="00817341" w:rsidRDefault="00BD2CF3">
      <w:pPr>
        <w:pStyle w:val="PreformattedText"/>
        <w:spacing w:after="283"/>
        <w:rPr>
          <w:del w:id="104" w:author="admin" w:date="2016-11-30T13:38:00Z"/>
          <w:rFonts w:ascii="Times New Roman" w:hAnsi="Times New Roman" w:cs="Times New Roman"/>
          <w:sz w:val="16"/>
          <w:szCs w:val="16"/>
        </w:rPr>
      </w:pPr>
      <w:del w:id="105" w:author="admin" w:date="2016-11-30T13:38:00Z">
        <w:r w:rsidRPr="009A7047" w:rsidDel="00817341">
          <w:rPr>
            <w:rFonts w:ascii="Times New Roman" w:hAnsi="Times New Roman" w:cs="Times New Roman"/>
            <w:color w:val="000000"/>
            <w:sz w:val="16"/>
            <w:szCs w:val="16"/>
          </w:rPr>
          <w:delText>{Visualization of a BAM file using Golden Helix Genome Browser. (a) Read depth representing the amount of reads that have been aligned to the reference sequence (c) for each bp. The pile-up (b) shows each read in the given region. The red column indicates a single variant, with summarized variant properties shown in table (d).}</w:delText>
        </w:r>
      </w:del>
    </w:p>
    <w:p w:rsidR="0000415A" w:rsidRPr="009A7047" w:rsidDel="00640391" w:rsidRDefault="00BD2CF3">
      <w:pPr>
        <w:pStyle w:val="PreformattedText"/>
        <w:spacing w:after="283"/>
        <w:rPr>
          <w:del w:id="106" w:author="admin" w:date="2016-11-29T11:05:00Z"/>
          <w:rFonts w:ascii="Times New Roman" w:hAnsi="Times New Roman" w:cs="Times New Roman"/>
        </w:rPr>
      </w:pPr>
      <w:del w:id="107" w:author="admin" w:date="2016-11-29T11:05:00Z">
        <w:r w:rsidRPr="009A7047" w:rsidDel="00640391">
          <w:rPr>
            <w:rFonts w:ascii="Times New Roman" w:hAnsi="Times New Roman" w:cs="Times New Roman"/>
            <w:color w:val="000000"/>
          </w:rPr>
          <w:delText xml:space="preserve">The VCF specification was designed for the 1000 Genomes project to produce a robust format that could house the many samples often sequenced under the same batch. The format is flexible with annotations, where additional fields can be outlined in the header and adhered to in the body of the data </w:delText>
        </w:r>
        <w:r w:rsidRPr="009A7047" w:rsidDel="00640391">
          <w:rPr>
            <w:rFonts w:ascii="Times New Roman" w:hAnsi="Times New Roman" w:cs="Times New Roman"/>
            <w:color w:val="800000"/>
          </w:rPr>
          <w:delText>\citep</w:delText>
        </w:r>
        <w:r w:rsidRPr="009A7047" w:rsidDel="00640391">
          <w:rPr>
            <w:rFonts w:ascii="Times New Roman" w:hAnsi="Times New Roman" w:cs="Times New Roman"/>
            <w:color w:val="000000"/>
          </w:rPr>
          <w:delText xml:space="preserve">{danecek2011variant}. </w:delText>
        </w:r>
      </w:del>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Each line of the VCF body describes a single variant; physical position paired with a reference allele (as ascribed by a reference genome consistent across the entire VCF file) and alternate alleles that appear within samples. Major and minor alleles are specific only to the sample population but their frequencies can be pre-computed and appended to a variant line as additional information to then be utilized in small population analyses such as inheritance modelling </w:t>
      </w:r>
      <w:r w:rsidRPr="009A7047">
        <w:rPr>
          <w:rFonts w:ascii="Times New Roman" w:hAnsi="Times New Roman" w:cs="Times New Roman"/>
          <w:color w:val="800000"/>
        </w:rPr>
        <w:t>\</w:t>
      </w:r>
      <w:proofErr w:type="spellStart"/>
      <w:r w:rsidRPr="009A7047">
        <w:rPr>
          <w:rFonts w:ascii="Times New Roman" w:hAnsi="Times New Roman" w:cs="Times New Roman"/>
          <w:color w:val="800000"/>
        </w:rPr>
        <w:t>citep</w:t>
      </w:r>
      <w:proofErr w:type="spellEnd"/>
      <w:r w:rsidRPr="009A7047">
        <w:rPr>
          <w:rFonts w:ascii="Times New Roman" w:hAnsi="Times New Roman" w:cs="Times New Roman"/>
          <w:color w:val="000000"/>
        </w:rPr>
        <w:t>{danecek2011variant}.</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Variant analysis suites all work under the same principle; filtering all variants under a user-specified set of criteria against the various variant annotations present in the VCF in order to produce a subset informative to the phenotype. Optimistic filtering measures will produce a smaller set with the drawback of missing key causative variants, and conservative filtering measures will produce too many false positives.</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The effectiveness of an analysis rests primarily upon the accuracy of the variant annotations which can attribute to as much as 15</w:t>
      </w:r>
      <w:del w:id="108" w:author="admin" w:date="2016-11-29T15:12:00Z">
        <w:r w:rsidRPr="009A7047" w:rsidDel="0017257B">
          <w:rPr>
            <w:rFonts w:ascii="Times New Roman" w:hAnsi="Times New Roman" w:cs="Times New Roman"/>
            <w:color w:val="800000"/>
          </w:rPr>
          <w:delText>\</w:delText>
        </w:r>
      </w:del>
      <w:r w:rsidRPr="009A7047">
        <w:rPr>
          <w:rFonts w:ascii="Times New Roman" w:hAnsi="Times New Roman" w:cs="Times New Roman"/>
          <w:color w:val="000000"/>
        </w:rPr>
        <w:t xml:space="preserve">% of false negatives </w:t>
      </w:r>
      <w:r w:rsidRPr="009A7047">
        <w:rPr>
          <w:rFonts w:ascii="Times New Roman" w:hAnsi="Times New Roman" w:cs="Times New Roman"/>
          <w:color w:val="800000"/>
        </w:rPr>
        <w:t>\</w:t>
      </w:r>
      <w:proofErr w:type="spellStart"/>
      <w:r w:rsidRPr="009A7047">
        <w:rPr>
          <w:rFonts w:ascii="Times New Roman" w:hAnsi="Times New Roman" w:cs="Times New Roman"/>
          <w:color w:val="800000"/>
        </w:rPr>
        <w:t>citep</w:t>
      </w:r>
      <w:proofErr w:type="spellEnd"/>
      <w:r w:rsidRPr="009A7047">
        <w:rPr>
          <w:rFonts w:ascii="Times New Roman" w:hAnsi="Times New Roman" w:cs="Times New Roman"/>
          <w:color w:val="000000"/>
        </w:rPr>
        <w:t xml:space="preserve">{warden2014detailed}, as well as the frequency of false negatives that are discarded due to overly-stringent quality filtering. A common approach to addressing both issues is through learning algorithms that can be </w:t>
      </w:r>
      <w:r w:rsidRPr="009A7047">
        <w:rPr>
          <w:rFonts w:ascii="Times New Roman" w:hAnsi="Times New Roman" w:cs="Times New Roman"/>
          <w:color w:val="000000"/>
        </w:rPr>
        <w:lastRenderedPageBreak/>
        <w:t xml:space="preserve">trained to favour individual variants over others with the caveat of producing results via 'black-box' methods that may create some disparity between the user and their data </w:t>
      </w:r>
      <w:r w:rsidRPr="009A7047">
        <w:rPr>
          <w:rFonts w:ascii="Times New Roman" w:hAnsi="Times New Roman" w:cs="Times New Roman"/>
          <w:color w:val="800000"/>
        </w:rPr>
        <w:t>\</w:t>
      </w:r>
      <w:proofErr w:type="spellStart"/>
      <w:r w:rsidRPr="009A7047">
        <w:rPr>
          <w:rFonts w:ascii="Times New Roman" w:hAnsi="Times New Roman" w:cs="Times New Roman"/>
          <w:color w:val="800000"/>
        </w:rPr>
        <w:t>citep</w:t>
      </w:r>
      <w:proofErr w:type="spellEnd"/>
      <w:r w:rsidRPr="009A7047">
        <w:rPr>
          <w:rFonts w:ascii="Times New Roman" w:hAnsi="Times New Roman" w:cs="Times New Roman"/>
          <w:color w:val="000000"/>
        </w:rPr>
        <w:t xml:space="preserve">{pabinger2014survey}. </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A more transparent approach is to expand the scope of the filtering beyond the variant/gene-level and explore variants under a larger trait-penetrance context outlined in Fig~</w:t>
      </w:r>
      <w:r w:rsidRPr="009A7047">
        <w:rPr>
          <w:rFonts w:ascii="Times New Roman" w:hAnsi="Times New Roman" w:cs="Times New Roman"/>
          <w:color w:val="800000"/>
        </w:rPr>
        <w:t>\ref</w:t>
      </w:r>
      <w:r w:rsidRPr="009A7047">
        <w:rPr>
          <w:rFonts w:ascii="Times New Roman" w:hAnsi="Times New Roman" w:cs="Times New Roman"/>
          <w:color w:val="000000"/>
        </w:rPr>
        <w:t>{</w:t>
      </w:r>
      <w:proofErr w:type="spellStart"/>
      <w:proofErr w:type="gramStart"/>
      <w:r w:rsidRPr="009A7047">
        <w:rPr>
          <w:rFonts w:ascii="Times New Roman" w:hAnsi="Times New Roman" w:cs="Times New Roman"/>
          <w:color w:val="000000"/>
        </w:rPr>
        <w:t>fig:inheritance</w:t>
      </w:r>
      <w:proofErr w:type="spellEnd"/>
      <w:proofErr w:type="gramEnd"/>
      <w:r w:rsidRPr="009A7047">
        <w:rPr>
          <w:rFonts w:ascii="Times New Roman" w:hAnsi="Times New Roman" w:cs="Times New Roman"/>
          <w:color w:val="000000"/>
        </w:rPr>
        <w:t xml:space="preserve">}. </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Mendelian traits conform to the four classical modes on inheritance of autosomal/X-linked dominant/recessive penetrance. Dominant disorders result from the inheritance of a single mutant allele which is manifested in each subsequent generation with a 50</w:t>
      </w:r>
      <w:del w:id="109" w:author="admin" w:date="2016-11-29T15:21:00Z">
        <w:r w:rsidRPr="009A7047" w:rsidDel="00BD2CF3">
          <w:rPr>
            <w:rFonts w:ascii="Times New Roman" w:hAnsi="Times New Roman" w:cs="Times New Roman"/>
            <w:color w:val="800000"/>
          </w:rPr>
          <w:delText>\</w:delText>
        </w:r>
      </w:del>
      <w:r w:rsidRPr="009A7047">
        <w:rPr>
          <w:rFonts w:ascii="Times New Roman" w:hAnsi="Times New Roman" w:cs="Times New Roman"/>
          <w:color w:val="000000"/>
        </w:rPr>
        <w:t>% chance of likelihood in offspring from a single affected parent. Autosomal and X-linked dominant models are identical with the exception of the transmitting chromosome.</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Recessive traits require the inheritance of two mutant alleles on opposing strands in order to completely block any functioning copies of the causative gene. Parents are typically carriers with affected offspring. These disorders are primarily a result of consanguineous marriages, where a single mutant allele manifests on both alleles due to the multiple paths of descent it can undertake </w:t>
      </w:r>
      <w:r w:rsidRPr="009A7047">
        <w:rPr>
          <w:rFonts w:ascii="Times New Roman" w:hAnsi="Times New Roman" w:cs="Times New Roman"/>
          <w:color w:val="800000"/>
        </w:rPr>
        <w:t>\cite</w:t>
      </w:r>
      <w:r w:rsidRPr="009A7047">
        <w:rPr>
          <w:rFonts w:ascii="Times New Roman" w:hAnsi="Times New Roman" w:cs="Times New Roman"/>
          <w:color w:val="000000"/>
        </w:rPr>
        <w:t xml:space="preserve">{lander2001initial}. In the case of X-linked recessive inheritance, males with a single mutant copy are </w:t>
      </w:r>
      <w:proofErr w:type="spellStart"/>
      <w:r w:rsidRPr="009A7047">
        <w:rPr>
          <w:rFonts w:ascii="Times New Roman" w:hAnsi="Times New Roman" w:cs="Times New Roman"/>
          <w:color w:val="000000"/>
        </w:rPr>
        <w:t>hemizygous</w:t>
      </w:r>
      <w:proofErr w:type="spellEnd"/>
      <w:r w:rsidRPr="009A7047">
        <w:rPr>
          <w:rFonts w:ascii="Times New Roman" w:hAnsi="Times New Roman" w:cs="Times New Roman"/>
          <w:color w:val="000000"/>
        </w:rPr>
        <w:t xml:space="preserve"> and are forced to express the phenotype.</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For non-Mendelian disorders, we also consider the special case of </w:t>
      </w:r>
      <w:r w:rsidRPr="009A7047">
        <w:rPr>
          <w:rFonts w:ascii="Times New Roman" w:hAnsi="Times New Roman" w:cs="Times New Roman"/>
          <w:i/>
          <w:color w:val="000000"/>
        </w:rPr>
        <w:t>mosaicism</w:t>
      </w:r>
      <w:r w:rsidRPr="009A7047">
        <w:rPr>
          <w:rFonts w:ascii="Times New Roman" w:hAnsi="Times New Roman" w:cs="Times New Roman"/>
          <w:color w:val="000000"/>
        </w:rPr>
        <w:t xml:space="preserve">; where embryonic de novo mutations produce two or more populations of cells that result in segregated sets of genotypes within the same individual. Mosaic genotypes can be revealed stochastically by measuring alternate allele frequencies against expected values </w:t>
      </w:r>
      <w:r w:rsidRPr="009A7047">
        <w:rPr>
          <w:rFonts w:ascii="Times New Roman" w:hAnsi="Times New Roman" w:cs="Times New Roman"/>
          <w:color w:val="800000"/>
        </w:rPr>
        <w:t>\</w:t>
      </w:r>
      <w:proofErr w:type="spellStart"/>
      <w:r w:rsidRPr="009A7047">
        <w:rPr>
          <w:rFonts w:ascii="Times New Roman" w:hAnsi="Times New Roman" w:cs="Times New Roman"/>
          <w:color w:val="800000"/>
        </w:rPr>
        <w:t>citep</w:t>
      </w:r>
      <w:proofErr w:type="spellEnd"/>
      <w:r w:rsidRPr="009A7047">
        <w:rPr>
          <w:rFonts w:ascii="Times New Roman" w:hAnsi="Times New Roman" w:cs="Times New Roman"/>
          <w:color w:val="000000"/>
        </w:rPr>
        <w:t>{biesecker2013genomic}.</w:t>
      </w:r>
    </w:p>
    <w:p w:rsidR="0000415A" w:rsidRPr="009A7047" w:rsidRDefault="00BD2CF3">
      <w:pPr>
        <w:pStyle w:val="PreformattedText"/>
        <w:spacing w:after="283"/>
        <w:rPr>
          <w:rFonts w:ascii="Times New Roman" w:hAnsi="Times New Roman" w:cs="Times New Roman"/>
          <w:color w:val="000000"/>
        </w:rPr>
      </w:pPr>
      <w:r w:rsidRPr="009A7047">
        <w:rPr>
          <w:rFonts w:ascii="Times New Roman" w:hAnsi="Times New Roman" w:cs="Times New Roman"/>
          <w:color w:val="000000"/>
        </w:rPr>
        <w:t>Here we outline an open-source variant analysis suite that makes use of these inheritance modelling scenarios with the aim to vastly reduce the number of false positives.</w:t>
      </w:r>
    </w:p>
    <w:p w:rsidR="0000415A" w:rsidRPr="009A7047" w:rsidRDefault="00BD2CF3">
      <w:pPr>
        <w:pStyle w:val="PreformattedText"/>
        <w:rPr>
          <w:rFonts w:ascii="Times New Roman" w:hAnsi="Times New Roman" w:cs="Times New Roman"/>
          <w:sz w:val="16"/>
          <w:szCs w:val="16"/>
        </w:rPr>
      </w:pPr>
      <w:r w:rsidRPr="009A7047">
        <w:rPr>
          <w:rFonts w:ascii="Times New Roman" w:hAnsi="Times New Roman" w:cs="Times New Roman"/>
          <w:color w:val="800000"/>
          <w:sz w:val="16"/>
          <w:szCs w:val="16"/>
        </w:rPr>
        <w:t>\fig</w:t>
      </w:r>
      <w:r w:rsidRPr="009A7047">
        <w:rPr>
          <w:rFonts w:ascii="Times New Roman" w:hAnsi="Times New Roman" w:cs="Times New Roman"/>
          <w:color w:val="000000"/>
          <w:sz w:val="16"/>
          <w:szCs w:val="16"/>
        </w:rPr>
        <w:t>{</w:t>
      </w:r>
      <w:proofErr w:type="spellStart"/>
      <w:proofErr w:type="gramStart"/>
      <w:r w:rsidRPr="009A7047">
        <w:rPr>
          <w:rFonts w:ascii="Times New Roman" w:hAnsi="Times New Roman" w:cs="Times New Roman"/>
          <w:color w:val="000000"/>
          <w:sz w:val="16"/>
          <w:szCs w:val="16"/>
        </w:rPr>
        <w:t>fig:inheritance</w:t>
      </w:r>
      <w:proofErr w:type="spellEnd"/>
      <w:proofErr w:type="gramEnd"/>
      <w:r w:rsidRPr="009A7047">
        <w:rPr>
          <w:rFonts w:ascii="Times New Roman" w:hAnsi="Times New Roman" w:cs="Times New Roman"/>
          <w:color w:val="000000"/>
          <w:sz w:val="16"/>
          <w:szCs w:val="16"/>
        </w:rPr>
        <w:t>}{images/keep/inh_autosomal.jpg}</w:t>
      </w:r>
    </w:p>
    <w:p w:rsidR="0000415A" w:rsidRPr="009A7047" w:rsidRDefault="00BD2CF3">
      <w:pPr>
        <w:pStyle w:val="PreformattedText"/>
        <w:rPr>
          <w:rFonts w:ascii="Times New Roman" w:hAnsi="Times New Roman" w:cs="Times New Roman"/>
          <w:sz w:val="16"/>
          <w:szCs w:val="16"/>
        </w:rPr>
      </w:pPr>
      <w:r w:rsidRPr="009A7047">
        <w:rPr>
          <w:rFonts w:ascii="Times New Roman" w:hAnsi="Times New Roman" w:cs="Times New Roman"/>
          <w:color w:val="000000"/>
          <w:sz w:val="16"/>
          <w:szCs w:val="16"/>
        </w:rPr>
        <w:t xml:space="preserve">        {Autosomal inheritance pattern with red disease allele, both parents as </w:t>
      </w:r>
    </w:p>
    <w:p w:rsidR="0000415A" w:rsidRPr="009A7047" w:rsidRDefault="00BD2CF3">
      <w:pPr>
        <w:pStyle w:val="PreformattedText"/>
        <w:rPr>
          <w:rFonts w:ascii="Times New Roman" w:hAnsi="Times New Roman" w:cs="Times New Roman"/>
          <w:color w:val="000000"/>
          <w:sz w:val="16"/>
          <w:szCs w:val="16"/>
        </w:rPr>
      </w:pPr>
      <w:r w:rsidRPr="009A7047">
        <w:rPr>
          <w:rFonts w:ascii="Times New Roman" w:hAnsi="Times New Roman" w:cs="Times New Roman"/>
          <w:color w:val="000000"/>
          <w:sz w:val="16"/>
          <w:szCs w:val="16"/>
        </w:rPr>
        <w:t xml:space="preserve">(A) Recessive inheritance, both parents as heterozygous carriers with an </w:t>
      </w:r>
      <w:proofErr w:type="spellStart"/>
      <w:proofErr w:type="gramStart"/>
      <w:r w:rsidRPr="009A7047">
        <w:rPr>
          <w:rFonts w:ascii="Times New Roman" w:hAnsi="Times New Roman" w:cs="Times New Roman"/>
          <w:color w:val="000000"/>
          <w:sz w:val="16"/>
          <w:szCs w:val="16"/>
        </w:rPr>
        <w:t>unaffected:carrier</w:t>
      </w:r>
      <w:proofErr w:type="gramEnd"/>
      <w:r w:rsidRPr="009A7047">
        <w:rPr>
          <w:rFonts w:ascii="Times New Roman" w:hAnsi="Times New Roman" w:cs="Times New Roman"/>
          <w:color w:val="000000"/>
          <w:sz w:val="16"/>
          <w:szCs w:val="16"/>
        </w:rPr>
        <w:t>:affected</w:t>
      </w:r>
      <w:proofErr w:type="spellEnd"/>
      <w:r w:rsidRPr="009A7047">
        <w:rPr>
          <w:rFonts w:ascii="Times New Roman" w:hAnsi="Times New Roman" w:cs="Times New Roman"/>
          <w:color w:val="000000"/>
          <w:sz w:val="16"/>
          <w:szCs w:val="16"/>
        </w:rPr>
        <w:t xml:space="preserve"> ratio of 1:2:1.</w:t>
      </w:r>
    </w:p>
    <w:p w:rsidR="0000415A" w:rsidRPr="009A7047" w:rsidRDefault="00BD2CF3">
      <w:pPr>
        <w:pStyle w:val="PreformattedText"/>
        <w:rPr>
          <w:rFonts w:ascii="Times New Roman" w:hAnsi="Times New Roman" w:cs="Times New Roman"/>
          <w:color w:val="000000"/>
          <w:sz w:val="16"/>
          <w:szCs w:val="16"/>
        </w:rPr>
      </w:pPr>
      <w:r w:rsidRPr="009A7047">
        <w:rPr>
          <w:rFonts w:ascii="Times New Roman" w:hAnsi="Times New Roman" w:cs="Times New Roman"/>
          <w:color w:val="000000"/>
          <w:sz w:val="16"/>
          <w:szCs w:val="16"/>
        </w:rPr>
        <w:t xml:space="preserve">(B) Dominant inheritance, one parent affected with an </w:t>
      </w:r>
      <w:proofErr w:type="spellStart"/>
      <w:proofErr w:type="gramStart"/>
      <w:r w:rsidRPr="009A7047">
        <w:rPr>
          <w:rFonts w:ascii="Times New Roman" w:hAnsi="Times New Roman" w:cs="Times New Roman"/>
          <w:color w:val="000000"/>
          <w:sz w:val="16"/>
          <w:szCs w:val="16"/>
        </w:rPr>
        <w:t>unaffected:affected</w:t>
      </w:r>
      <w:proofErr w:type="spellEnd"/>
      <w:proofErr w:type="gramEnd"/>
      <w:r w:rsidRPr="009A7047">
        <w:rPr>
          <w:rFonts w:ascii="Times New Roman" w:hAnsi="Times New Roman" w:cs="Times New Roman"/>
          <w:color w:val="000000"/>
          <w:sz w:val="16"/>
          <w:szCs w:val="16"/>
        </w:rPr>
        <w:t xml:space="preserve"> ratio of 1:1.}</w:t>
      </w:r>
    </w:p>
    <w:p w:rsidR="0000415A" w:rsidRPr="009A7047" w:rsidRDefault="00BD2CF3">
      <w:pPr>
        <w:pStyle w:val="PreformattedText"/>
        <w:rPr>
          <w:rFonts w:ascii="Times New Roman" w:hAnsi="Times New Roman" w:cs="Times New Roman"/>
          <w:color w:val="000000"/>
        </w:rPr>
      </w:pPr>
      <w:r w:rsidRPr="009A7047">
        <w:rPr>
          <w:rFonts w:ascii="Times New Roman" w:hAnsi="Times New Roman" w:cs="Times New Roman"/>
          <w:color w:val="000000"/>
        </w:rPr>
        <w:t xml:space="preserve">        </w:t>
      </w:r>
    </w:p>
    <w:p w:rsidR="0000415A" w:rsidRPr="009A7047" w:rsidRDefault="00BD2CF3">
      <w:pPr>
        <w:pStyle w:val="PreformattedText"/>
        <w:rPr>
          <w:rFonts w:ascii="Times New Roman" w:hAnsi="Times New Roman" w:cs="Times New Roman"/>
          <w:sz w:val="16"/>
          <w:szCs w:val="16"/>
        </w:rPr>
      </w:pPr>
      <w:r w:rsidRPr="009A7047">
        <w:rPr>
          <w:rFonts w:ascii="Times New Roman" w:hAnsi="Times New Roman" w:cs="Times New Roman"/>
          <w:color w:val="800000"/>
          <w:sz w:val="16"/>
          <w:szCs w:val="16"/>
        </w:rPr>
        <w:t>\fig</w:t>
      </w:r>
      <w:r w:rsidRPr="009A7047">
        <w:rPr>
          <w:rFonts w:ascii="Times New Roman" w:hAnsi="Times New Roman" w:cs="Times New Roman"/>
          <w:color w:val="000000"/>
          <w:sz w:val="16"/>
          <w:szCs w:val="16"/>
        </w:rPr>
        <w:t>{</w:t>
      </w:r>
      <w:proofErr w:type="spellStart"/>
      <w:proofErr w:type="gramStart"/>
      <w:r w:rsidRPr="009A7047">
        <w:rPr>
          <w:rFonts w:ascii="Times New Roman" w:hAnsi="Times New Roman" w:cs="Times New Roman"/>
          <w:color w:val="000000"/>
          <w:sz w:val="16"/>
          <w:szCs w:val="16"/>
        </w:rPr>
        <w:t>fig:inheritance</w:t>
      </w:r>
      <w:proofErr w:type="spellEnd"/>
      <w:proofErr w:type="gramEnd"/>
      <w:r w:rsidRPr="009A7047">
        <w:rPr>
          <w:rFonts w:ascii="Times New Roman" w:hAnsi="Times New Roman" w:cs="Times New Roman"/>
          <w:color w:val="000000"/>
          <w:sz w:val="16"/>
          <w:szCs w:val="16"/>
        </w:rPr>
        <w:t>}{images/keep/inh_xlinked.jpg}</w:t>
      </w:r>
    </w:p>
    <w:p w:rsidR="0000415A" w:rsidRPr="009A7047" w:rsidRDefault="00BD2CF3">
      <w:pPr>
        <w:pStyle w:val="PreformattedText"/>
        <w:rPr>
          <w:rFonts w:ascii="Times New Roman" w:hAnsi="Times New Roman" w:cs="Times New Roman"/>
          <w:color w:val="000000"/>
          <w:sz w:val="16"/>
          <w:szCs w:val="16"/>
        </w:rPr>
      </w:pPr>
      <w:r w:rsidRPr="009A7047">
        <w:rPr>
          <w:rFonts w:ascii="Times New Roman" w:hAnsi="Times New Roman" w:cs="Times New Roman"/>
          <w:color w:val="000000"/>
          <w:sz w:val="16"/>
          <w:szCs w:val="16"/>
        </w:rPr>
        <w:t xml:space="preserve">        {X-linked inheritance pattern with a red disease allele.</w:t>
      </w:r>
    </w:p>
    <w:p w:rsidR="0000415A" w:rsidRPr="009A7047" w:rsidRDefault="00BD2CF3">
      <w:pPr>
        <w:pStyle w:val="PreformattedText"/>
        <w:rPr>
          <w:rFonts w:ascii="Times New Roman" w:hAnsi="Times New Roman" w:cs="Times New Roman"/>
          <w:color w:val="000000"/>
          <w:sz w:val="16"/>
          <w:szCs w:val="16"/>
        </w:rPr>
      </w:pPr>
      <w:r w:rsidRPr="009A7047">
        <w:rPr>
          <w:rFonts w:ascii="Times New Roman" w:hAnsi="Times New Roman" w:cs="Times New Roman"/>
          <w:color w:val="000000"/>
          <w:sz w:val="16"/>
          <w:szCs w:val="16"/>
        </w:rPr>
        <w:t>(A) Recessive inheritance, mother is a disease-carrier. A mother will pass her disease-allele</w:t>
      </w:r>
    </w:p>
    <w:p w:rsidR="0000415A" w:rsidRPr="009A7047" w:rsidRDefault="00BD2CF3">
      <w:pPr>
        <w:pStyle w:val="PreformattedText"/>
        <w:rPr>
          <w:rFonts w:ascii="Times New Roman" w:hAnsi="Times New Roman" w:cs="Times New Roman"/>
          <w:color w:val="000000"/>
          <w:sz w:val="16"/>
          <w:szCs w:val="16"/>
        </w:rPr>
      </w:pPr>
      <w:r w:rsidRPr="009A7047">
        <w:rPr>
          <w:rFonts w:ascii="Times New Roman" w:hAnsi="Times New Roman" w:cs="Times New Roman"/>
          <w:color w:val="000000"/>
          <w:sz w:val="16"/>
          <w:szCs w:val="16"/>
        </w:rPr>
        <w:t>to half of her offspring, resulting just sons to be affected.</w:t>
      </w:r>
    </w:p>
    <w:p w:rsidR="0000415A" w:rsidRPr="009A7047" w:rsidRDefault="00BD2CF3">
      <w:pPr>
        <w:pStyle w:val="PreformattedText"/>
        <w:rPr>
          <w:rFonts w:ascii="Times New Roman" w:hAnsi="Times New Roman" w:cs="Times New Roman"/>
          <w:color w:val="000000"/>
          <w:sz w:val="16"/>
          <w:szCs w:val="16"/>
        </w:rPr>
      </w:pPr>
      <w:r w:rsidRPr="009A7047">
        <w:rPr>
          <w:rFonts w:ascii="Times New Roman" w:hAnsi="Times New Roman" w:cs="Times New Roman"/>
          <w:color w:val="000000"/>
          <w:sz w:val="16"/>
          <w:szCs w:val="16"/>
        </w:rPr>
        <w:t>(B) Recessive inheritance, father is affected. A father will pass his disease-allele to all of</w:t>
      </w:r>
    </w:p>
    <w:p w:rsidR="0000415A" w:rsidRPr="009A7047" w:rsidRDefault="00BD2CF3">
      <w:pPr>
        <w:pStyle w:val="PreformattedText"/>
        <w:rPr>
          <w:rFonts w:ascii="Times New Roman" w:hAnsi="Times New Roman" w:cs="Times New Roman"/>
          <w:color w:val="000000"/>
          <w:sz w:val="16"/>
          <w:szCs w:val="16"/>
        </w:rPr>
      </w:pPr>
      <w:r w:rsidRPr="009A7047">
        <w:rPr>
          <w:rFonts w:ascii="Times New Roman" w:hAnsi="Times New Roman" w:cs="Times New Roman"/>
          <w:color w:val="000000"/>
          <w:sz w:val="16"/>
          <w:szCs w:val="16"/>
        </w:rPr>
        <w:t>his daughters resulting all of them to be a disease-carriers.</w:t>
      </w:r>
    </w:p>
    <w:p w:rsidR="0000415A" w:rsidRPr="009A7047" w:rsidRDefault="00BD2CF3">
      <w:pPr>
        <w:pStyle w:val="PreformattedText"/>
        <w:rPr>
          <w:rFonts w:ascii="Times New Roman" w:hAnsi="Times New Roman" w:cs="Times New Roman"/>
          <w:color w:val="000000"/>
          <w:sz w:val="16"/>
          <w:szCs w:val="16"/>
        </w:rPr>
      </w:pPr>
      <w:r w:rsidRPr="009A7047">
        <w:rPr>
          <w:rFonts w:ascii="Times New Roman" w:hAnsi="Times New Roman" w:cs="Times New Roman"/>
          <w:color w:val="000000"/>
          <w:sz w:val="16"/>
          <w:szCs w:val="16"/>
        </w:rPr>
        <w:t>(C) Dominant inheritance, father is affected. A father will pass his disease-allele to all his</w:t>
      </w:r>
    </w:p>
    <w:p w:rsidR="0000415A" w:rsidRPr="009A7047" w:rsidRDefault="00BD2CF3">
      <w:pPr>
        <w:pStyle w:val="PreformattedText"/>
        <w:rPr>
          <w:rFonts w:ascii="Times New Roman" w:hAnsi="Times New Roman" w:cs="Times New Roman"/>
          <w:color w:val="000000"/>
          <w:sz w:val="16"/>
          <w:szCs w:val="16"/>
        </w:rPr>
      </w:pPr>
      <w:r w:rsidRPr="009A7047">
        <w:rPr>
          <w:rFonts w:ascii="Times New Roman" w:hAnsi="Times New Roman" w:cs="Times New Roman"/>
          <w:color w:val="000000"/>
          <w:sz w:val="16"/>
          <w:szCs w:val="16"/>
        </w:rPr>
        <w:t xml:space="preserve">daughters resulting all of them to be affected. </w:t>
      </w:r>
    </w:p>
    <w:p w:rsidR="0000415A" w:rsidRPr="009A7047" w:rsidRDefault="00BD2CF3">
      <w:pPr>
        <w:pStyle w:val="PreformattedText"/>
        <w:rPr>
          <w:rFonts w:ascii="Times New Roman" w:hAnsi="Times New Roman" w:cs="Times New Roman"/>
          <w:color w:val="000000"/>
          <w:sz w:val="16"/>
          <w:szCs w:val="16"/>
        </w:rPr>
      </w:pPr>
      <w:r w:rsidRPr="009A7047">
        <w:rPr>
          <w:rFonts w:ascii="Times New Roman" w:hAnsi="Times New Roman" w:cs="Times New Roman"/>
          <w:color w:val="000000"/>
          <w:sz w:val="16"/>
          <w:szCs w:val="16"/>
        </w:rPr>
        <w:t>(D) Dominant inheritance, mother is affected. A mother will pass her disease-allele</w:t>
      </w:r>
    </w:p>
    <w:p w:rsidR="0000415A" w:rsidRPr="009A7047" w:rsidRDefault="00BD2CF3">
      <w:pPr>
        <w:pStyle w:val="PreformattedText"/>
        <w:spacing w:after="283"/>
        <w:rPr>
          <w:rFonts w:ascii="Times New Roman" w:hAnsi="Times New Roman" w:cs="Times New Roman"/>
          <w:color w:val="000000"/>
          <w:sz w:val="16"/>
          <w:szCs w:val="16"/>
        </w:rPr>
      </w:pPr>
      <w:r w:rsidRPr="009A7047">
        <w:rPr>
          <w:rFonts w:ascii="Times New Roman" w:hAnsi="Times New Roman" w:cs="Times New Roman"/>
          <w:color w:val="000000"/>
          <w:sz w:val="16"/>
          <w:szCs w:val="16"/>
        </w:rPr>
        <w:t>equally to daughters and sons, resulting half of them to be affected.}</w:t>
      </w:r>
    </w:p>
    <w:p w:rsidR="0000415A" w:rsidRPr="009A7047" w:rsidRDefault="00BD2CF3">
      <w:pPr>
        <w:pStyle w:val="PreformattedText"/>
        <w:spacing w:after="283"/>
        <w:rPr>
          <w:rFonts w:ascii="Times New Roman" w:hAnsi="Times New Roman" w:cs="Times New Roman"/>
          <w:b/>
          <w:color w:val="0000CC"/>
          <w:sz w:val="28"/>
          <w:szCs w:val="28"/>
        </w:rPr>
      </w:pPr>
      <w:r w:rsidRPr="009A7047">
        <w:rPr>
          <w:rFonts w:ascii="Times New Roman" w:hAnsi="Times New Roman" w:cs="Times New Roman"/>
          <w:b/>
          <w:color w:val="0000CC"/>
          <w:sz w:val="28"/>
          <w:szCs w:val="28"/>
        </w:rPr>
        <w:t>Approach</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The core ideology behind </w:t>
      </w:r>
      <w:r w:rsidR="009A7047">
        <w:rPr>
          <w:rFonts w:ascii="Times New Roman" w:hAnsi="Times New Roman" w:cs="Times New Roman"/>
          <w:color w:val="800000"/>
        </w:rPr>
        <w:t>HSAP</w:t>
      </w:r>
      <w:r w:rsidRPr="009A7047">
        <w:rPr>
          <w:rFonts w:ascii="Times New Roman" w:hAnsi="Times New Roman" w:cs="Times New Roman"/>
          <w:color w:val="000000"/>
        </w:rPr>
        <w:t xml:space="preserve"> was to preserve the VCF specification at each step of the analysis, and this is catered to extensively within the pipeline where each module inputs and outputs VCF file(s) in order to facilitate the chaining of subsequent pipeline modules downstream. This allows for full analysis transparency, where results can be extracted at any stage of an ongoing analysis. </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Module ordering is flexible in this regard, with the exception of the primary annotation modules which are required to run prior to any filtering in order to produce an effective analysis of the variants. Pre-existing gene and function annotations within input data are ignored unless generated by a previous run of the </w:t>
      </w:r>
      <w:r w:rsidR="009A7047">
        <w:rPr>
          <w:rFonts w:ascii="Times New Roman" w:hAnsi="Times New Roman" w:cs="Times New Roman"/>
          <w:color w:val="800000"/>
        </w:rPr>
        <w:t>HSAP</w:t>
      </w:r>
      <w:r w:rsidRPr="009A7047">
        <w:rPr>
          <w:rFonts w:ascii="Times New Roman" w:hAnsi="Times New Roman" w:cs="Times New Roman"/>
          <w:color w:val="000000"/>
        </w:rPr>
        <w:t xml:space="preserve"> pipeline, supplanting foreign annotations with the pipeline's own if required. This is to ensure unambiguous results stemming from external annotations using unknown sources that may result in erroneous output variants.</w:t>
      </w:r>
    </w:p>
    <w:p w:rsidR="0000415A" w:rsidRPr="009A7047" w:rsidRDefault="009A7047">
      <w:pPr>
        <w:pStyle w:val="PreformattedText"/>
        <w:spacing w:after="283"/>
        <w:rPr>
          <w:rFonts w:ascii="Times New Roman" w:hAnsi="Times New Roman" w:cs="Times New Roman"/>
        </w:rPr>
      </w:pPr>
      <w:r>
        <w:rPr>
          <w:rFonts w:ascii="Times New Roman" w:hAnsi="Times New Roman" w:cs="Times New Roman"/>
          <w:color w:val="800000"/>
        </w:rPr>
        <w:t>HSAP</w:t>
      </w:r>
      <w:r w:rsidR="00BD2CF3" w:rsidRPr="009A7047">
        <w:rPr>
          <w:rFonts w:ascii="Times New Roman" w:hAnsi="Times New Roman" w:cs="Times New Roman"/>
          <w:color w:val="000000"/>
        </w:rPr>
        <w:t xml:space="preserve"> is rooted firmly in trusted public domain databases such as </w:t>
      </w:r>
      <w:proofErr w:type="spellStart"/>
      <w:r w:rsidR="00BD2CF3" w:rsidRPr="009A7047">
        <w:rPr>
          <w:rFonts w:ascii="Times New Roman" w:hAnsi="Times New Roman" w:cs="Times New Roman"/>
          <w:color w:val="000000"/>
        </w:rPr>
        <w:t>RefGene</w:t>
      </w:r>
      <w:proofErr w:type="spellEnd"/>
      <w:r w:rsidR="00BD2CF3" w:rsidRPr="009A7047">
        <w:rPr>
          <w:rFonts w:ascii="Times New Roman" w:hAnsi="Times New Roman" w:cs="Times New Roman"/>
          <w:color w:val="000000"/>
        </w:rPr>
        <w:t xml:space="preserve">, </w:t>
      </w:r>
      <w:proofErr w:type="spellStart"/>
      <w:r w:rsidR="00BD2CF3" w:rsidRPr="009A7047">
        <w:rPr>
          <w:rFonts w:ascii="Times New Roman" w:hAnsi="Times New Roman" w:cs="Times New Roman"/>
          <w:color w:val="000000"/>
        </w:rPr>
        <w:t>dbSNP</w:t>
      </w:r>
      <w:proofErr w:type="spellEnd"/>
      <w:r w:rsidR="00BD2CF3" w:rsidRPr="009A7047">
        <w:rPr>
          <w:rFonts w:ascii="Times New Roman" w:hAnsi="Times New Roman" w:cs="Times New Roman"/>
          <w:color w:val="000000"/>
        </w:rPr>
        <w:t xml:space="preserve">, </w:t>
      </w:r>
      <w:proofErr w:type="spellStart"/>
      <w:r w:rsidR="00BD2CF3" w:rsidRPr="009A7047">
        <w:rPr>
          <w:rFonts w:ascii="Times New Roman" w:hAnsi="Times New Roman" w:cs="Times New Roman"/>
          <w:color w:val="000000"/>
        </w:rPr>
        <w:t>UniProt</w:t>
      </w:r>
      <w:proofErr w:type="spellEnd"/>
      <w:r w:rsidR="00BD2CF3" w:rsidRPr="009A7047">
        <w:rPr>
          <w:rFonts w:ascii="Times New Roman" w:hAnsi="Times New Roman" w:cs="Times New Roman"/>
          <w:color w:val="000000"/>
        </w:rPr>
        <w:t xml:space="preserve">, and many others accessed through the widely-used UCSC Genome Browser </w:t>
      </w:r>
      <w:r w:rsidR="00BD2CF3" w:rsidRPr="009A7047">
        <w:rPr>
          <w:rFonts w:ascii="Times New Roman" w:hAnsi="Times New Roman" w:cs="Times New Roman"/>
          <w:color w:val="800000"/>
        </w:rPr>
        <w:t>\</w:t>
      </w:r>
      <w:proofErr w:type="spellStart"/>
      <w:r w:rsidR="00BD2CF3" w:rsidRPr="009A7047">
        <w:rPr>
          <w:rFonts w:ascii="Times New Roman" w:hAnsi="Times New Roman" w:cs="Times New Roman"/>
          <w:color w:val="800000"/>
        </w:rPr>
        <w:t>citep</w:t>
      </w:r>
      <w:proofErr w:type="spellEnd"/>
      <w:r w:rsidR="00BD2CF3" w:rsidRPr="009A7047">
        <w:rPr>
          <w:rFonts w:ascii="Times New Roman" w:hAnsi="Times New Roman" w:cs="Times New Roman"/>
          <w:color w:val="000000"/>
        </w:rPr>
        <w:t xml:space="preserve">{karolchik2003ucsc}, ensuring a beneficial accordance between the variants described in both the Genome Browser and </w:t>
      </w:r>
      <w:r>
        <w:rPr>
          <w:rFonts w:ascii="Times New Roman" w:hAnsi="Times New Roman" w:cs="Times New Roman"/>
          <w:color w:val="800000"/>
        </w:rPr>
        <w:t>HSAP</w:t>
      </w:r>
      <w:r w:rsidR="00BD2CF3" w:rsidRPr="009A7047">
        <w:rPr>
          <w:rFonts w:ascii="Times New Roman" w:hAnsi="Times New Roman" w:cs="Times New Roman"/>
          <w:color w:val="800000"/>
        </w:rPr>
        <w:t>.</w:t>
      </w:r>
    </w:p>
    <w:p w:rsidR="0000415A" w:rsidRPr="009A7047" w:rsidRDefault="00BD2CF3">
      <w:pPr>
        <w:pStyle w:val="PreformattedText"/>
        <w:spacing w:after="283"/>
        <w:rPr>
          <w:rFonts w:ascii="Times New Roman" w:hAnsi="Times New Roman" w:cs="Times New Roman"/>
          <w:color w:val="000000"/>
        </w:rPr>
      </w:pPr>
      <w:r w:rsidRPr="009A7047">
        <w:rPr>
          <w:rFonts w:ascii="Times New Roman" w:hAnsi="Times New Roman" w:cs="Times New Roman"/>
          <w:color w:val="000000"/>
        </w:rPr>
        <w:lastRenderedPageBreak/>
        <w:t>The explicitly open nature of pipeline also prompts a predilection towards open-source or scripted languages and frameworks, which further serve to uphold the confidence between the end-user and their data.</w:t>
      </w:r>
    </w:p>
    <w:p w:rsidR="0000415A" w:rsidRPr="009A7047" w:rsidRDefault="00BD2CF3">
      <w:pPr>
        <w:pStyle w:val="PreformattedText"/>
        <w:spacing w:after="283"/>
        <w:rPr>
          <w:rFonts w:ascii="Times New Roman" w:hAnsi="Times New Roman" w:cs="Times New Roman"/>
          <w:color w:val="000000"/>
        </w:rPr>
      </w:pPr>
      <w:r w:rsidRPr="009A7047">
        <w:rPr>
          <w:rFonts w:ascii="Times New Roman" w:hAnsi="Times New Roman" w:cs="Times New Roman"/>
          <w:color w:val="000000"/>
        </w:rPr>
        <w:t>Though core operations are managed primarily through back-end shell scripts, the pipeline can be accessed and configured through a web-front interface in order to cater for simplicity and user-operability. Users can upload their data either through the web-interface or by manual file placement as preference dictates,</w:t>
      </w:r>
    </w:p>
    <w:p w:rsidR="0000415A" w:rsidRPr="009A7047" w:rsidRDefault="00BD2CF3">
      <w:pPr>
        <w:pStyle w:val="PreformattedText"/>
        <w:spacing w:after="283"/>
        <w:rPr>
          <w:rFonts w:ascii="Times New Roman" w:hAnsi="Times New Roman" w:cs="Times New Roman"/>
          <w:b/>
          <w:color w:val="0000CC"/>
          <w:sz w:val="28"/>
          <w:szCs w:val="28"/>
        </w:rPr>
      </w:pPr>
      <w:r w:rsidRPr="009A7047">
        <w:rPr>
          <w:rFonts w:ascii="Times New Roman" w:hAnsi="Times New Roman" w:cs="Times New Roman"/>
        </w:rPr>
        <w:br w:type="page"/>
      </w:r>
    </w:p>
    <w:p w:rsidR="0000415A" w:rsidRPr="009A7047" w:rsidRDefault="00BD2CF3">
      <w:pPr>
        <w:pStyle w:val="PreformattedText"/>
        <w:spacing w:after="283"/>
        <w:rPr>
          <w:rFonts w:ascii="Times New Roman" w:hAnsi="Times New Roman" w:cs="Times New Roman"/>
          <w:b/>
          <w:color w:val="0000CC"/>
          <w:sz w:val="28"/>
          <w:szCs w:val="28"/>
        </w:rPr>
      </w:pPr>
      <w:r w:rsidRPr="009A7047">
        <w:rPr>
          <w:rFonts w:ascii="Times New Roman" w:hAnsi="Times New Roman" w:cs="Times New Roman"/>
          <w:b/>
          <w:color w:val="0000CC"/>
          <w:sz w:val="28"/>
          <w:szCs w:val="28"/>
        </w:rPr>
        <w:lastRenderedPageBreak/>
        <w:t>Methods</w:t>
      </w:r>
    </w:p>
    <w:p w:rsidR="0000415A" w:rsidRPr="009A7047" w:rsidRDefault="009A7047">
      <w:pPr>
        <w:pStyle w:val="PreformattedText"/>
        <w:spacing w:after="283"/>
        <w:rPr>
          <w:rFonts w:ascii="Times New Roman" w:hAnsi="Times New Roman" w:cs="Times New Roman"/>
          <w:color w:val="0000CC"/>
        </w:rPr>
      </w:pPr>
      <w:r>
        <w:rPr>
          <w:rFonts w:ascii="Times New Roman" w:hAnsi="Times New Roman" w:cs="Times New Roman"/>
          <w:color w:val="800000"/>
        </w:rPr>
        <w:t>HSAP</w:t>
      </w:r>
      <w:r w:rsidR="00BD2CF3" w:rsidRPr="009A7047">
        <w:rPr>
          <w:rFonts w:ascii="Times New Roman" w:hAnsi="Times New Roman" w:cs="Times New Roman"/>
          <w:color w:val="000000"/>
        </w:rPr>
        <w:t xml:space="preserve"> consists of a series of inter-connecting Bash shell scripts which serve as necessary framework to accommodate wrappers for subsequent modules in order to chain (or "pipe") them together, as well as provide anchors for static and dynamic data management throughout general operation as shown in Fig~</w:t>
      </w:r>
      <w:r w:rsidR="00BD2CF3" w:rsidRPr="009A7047">
        <w:rPr>
          <w:rFonts w:ascii="Times New Roman" w:hAnsi="Times New Roman" w:cs="Times New Roman"/>
          <w:color w:val="800000"/>
        </w:rPr>
        <w:t>\ref</w:t>
      </w:r>
      <w:r w:rsidR="00BD2CF3" w:rsidRPr="009A7047">
        <w:rPr>
          <w:rFonts w:ascii="Times New Roman" w:hAnsi="Times New Roman" w:cs="Times New Roman"/>
          <w:color w:val="000000"/>
        </w:rPr>
        <w:t>{</w:t>
      </w:r>
      <w:proofErr w:type="spellStart"/>
      <w:proofErr w:type="gramStart"/>
      <w:r w:rsidR="00BD2CF3" w:rsidRPr="009A7047">
        <w:rPr>
          <w:rFonts w:ascii="Times New Roman" w:hAnsi="Times New Roman" w:cs="Times New Roman"/>
          <w:color w:val="000000"/>
        </w:rPr>
        <w:t>fig:structure</w:t>
      </w:r>
      <w:proofErr w:type="spellEnd"/>
      <w:proofErr w:type="gramEnd"/>
      <w:r w:rsidR="00BD2CF3" w:rsidRPr="009A7047">
        <w:rPr>
          <w:rFonts w:ascii="Times New Roman" w:hAnsi="Times New Roman" w:cs="Times New Roman"/>
          <w:color w:val="000000"/>
        </w:rPr>
        <w:t xml:space="preserve">}. </w:t>
      </w:r>
    </w:p>
    <w:p w:rsidR="0000415A" w:rsidRPr="009A7047" w:rsidRDefault="0000415A">
      <w:pPr>
        <w:pStyle w:val="BodyText"/>
        <w:spacing w:after="283"/>
        <w:rPr>
          <w:rFonts w:ascii="Times New Roman" w:hAnsi="Times New Roman" w:cs="Times New Roman"/>
          <w:color w:val="0000CC"/>
          <w:sz w:val="20"/>
          <w:szCs w:val="20"/>
        </w:rPr>
      </w:pPr>
    </w:p>
    <w:p w:rsidR="0000415A" w:rsidRPr="009A7047" w:rsidRDefault="00BD2CF3">
      <w:pPr>
        <w:pStyle w:val="PreformattedText"/>
        <w:spacing w:after="283"/>
        <w:rPr>
          <w:rFonts w:ascii="Times New Roman" w:hAnsi="Times New Roman" w:cs="Times New Roman"/>
          <w:b/>
          <w:color w:val="0000CC"/>
        </w:rPr>
      </w:pPr>
      <w:r w:rsidRPr="009A7047">
        <w:rPr>
          <w:rFonts w:ascii="Times New Roman" w:hAnsi="Times New Roman" w:cs="Times New Roman"/>
          <w:b/>
          <w:color w:val="0000CC"/>
        </w:rPr>
        <w:t>Application Suite and Interface</w:t>
      </w:r>
    </w:p>
    <w:p w:rsidR="0000415A" w:rsidRPr="009A7047" w:rsidRDefault="00BD2CF3">
      <w:pPr>
        <w:pStyle w:val="PreformattedText"/>
        <w:spacing w:after="283"/>
        <w:rPr>
          <w:rFonts w:ascii="Times New Roman" w:hAnsi="Times New Roman" w:cs="Times New Roman"/>
          <w:color w:val="000000"/>
        </w:rPr>
      </w:pPr>
      <w:r w:rsidRPr="009A7047">
        <w:rPr>
          <w:rFonts w:ascii="Times New Roman" w:hAnsi="Times New Roman" w:cs="Times New Roman"/>
          <w:color w:val="000000"/>
        </w:rPr>
        <w:t>The pipeline was originally developed in a headless Linux shell environment to be deployed on any Unix-like system that supports Bash, appealing to experienced technicians who can perform their own input validation. However, significant effort was made to include researchers from non-computing backgrounds who could benefit from the rich processing without the cost additional groundwork.</w:t>
      </w:r>
    </w:p>
    <w:p w:rsidR="0000415A" w:rsidRPr="009A7047" w:rsidRDefault="00BD2CF3">
      <w:pPr>
        <w:pStyle w:val="PreformattedText"/>
        <w:spacing w:after="283"/>
        <w:rPr>
          <w:rFonts w:ascii="Times New Roman" w:hAnsi="Times New Roman" w:cs="Times New Roman"/>
          <w:b/>
          <w:color w:val="0000CC"/>
        </w:rPr>
      </w:pPr>
      <w:r w:rsidRPr="009A7047">
        <w:rPr>
          <w:rFonts w:ascii="Times New Roman" w:hAnsi="Times New Roman" w:cs="Times New Roman"/>
          <w:b/>
          <w:color w:val="0000CC"/>
        </w:rPr>
        <w:t>Web-front</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To necessitate the uptake of </w:t>
      </w:r>
      <w:r w:rsidR="009A7047">
        <w:rPr>
          <w:rFonts w:ascii="Times New Roman" w:hAnsi="Times New Roman" w:cs="Times New Roman"/>
          <w:color w:val="800000"/>
        </w:rPr>
        <w:t>HSAP</w:t>
      </w:r>
      <w:r w:rsidRPr="009A7047">
        <w:rPr>
          <w:rFonts w:ascii="Times New Roman" w:hAnsi="Times New Roman" w:cs="Times New Roman"/>
          <w:color w:val="800000"/>
        </w:rPr>
        <w:t>,</w:t>
      </w:r>
      <w:r w:rsidRPr="009A7047">
        <w:rPr>
          <w:rFonts w:ascii="Times New Roman" w:hAnsi="Times New Roman" w:cs="Times New Roman"/>
          <w:color w:val="000000"/>
        </w:rPr>
        <w:t xml:space="preserve"> a web interface was created to facilitate input validation and pipeline configuration process.</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The file upload procedure is streamlined by means of a pedigree file which pre-specifies cases (</w:t>
      </w:r>
      <w:proofErr w:type="spellStart"/>
      <w:r w:rsidRPr="009A7047">
        <w:rPr>
          <w:rFonts w:ascii="Times New Roman" w:hAnsi="Times New Roman" w:cs="Times New Roman"/>
          <w:color w:val="000000"/>
        </w:rPr>
        <w:t>affecteds</w:t>
      </w:r>
      <w:proofErr w:type="spellEnd"/>
      <w:r w:rsidRPr="009A7047">
        <w:rPr>
          <w:rFonts w:ascii="Times New Roman" w:hAnsi="Times New Roman" w:cs="Times New Roman"/>
          <w:color w:val="000000"/>
        </w:rPr>
        <w:t>) and controls (</w:t>
      </w:r>
      <w:proofErr w:type="spellStart"/>
      <w:r w:rsidRPr="009A7047">
        <w:rPr>
          <w:rFonts w:ascii="Times New Roman" w:hAnsi="Times New Roman" w:cs="Times New Roman"/>
          <w:color w:val="000000"/>
        </w:rPr>
        <w:t>unaffecteds</w:t>
      </w:r>
      <w:proofErr w:type="spellEnd"/>
      <w:r w:rsidRPr="009A7047">
        <w:rPr>
          <w:rFonts w:ascii="Times New Roman" w:hAnsi="Times New Roman" w:cs="Times New Roman"/>
          <w:color w:val="000000"/>
        </w:rPr>
        <w:t>) as well as their relation to one another. Pedigree data is automatically parsed into a file upload utility where the user can drag and drop their VCF files into the appropriate bins for processing.</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The interface extends to display configuration options for each annotation and filtration module whilst uploading occurs in the background. Modules are enabled by expanding check-boxes to display individual module parameters and thresholds that can be overridden by user criterion, examples of which can be shown in Fig~</w:t>
      </w:r>
      <w:r w:rsidRPr="009A7047">
        <w:rPr>
          <w:rFonts w:ascii="Times New Roman" w:hAnsi="Times New Roman" w:cs="Times New Roman"/>
          <w:color w:val="800000"/>
        </w:rPr>
        <w:t>\ref</w:t>
      </w:r>
      <w:r w:rsidRPr="009A7047">
        <w:rPr>
          <w:rFonts w:ascii="Times New Roman" w:hAnsi="Times New Roman" w:cs="Times New Roman"/>
          <w:color w:val="000000"/>
        </w:rPr>
        <w:t>{</w:t>
      </w:r>
      <w:proofErr w:type="spellStart"/>
      <w:proofErr w:type="gramStart"/>
      <w:r w:rsidRPr="009A7047">
        <w:rPr>
          <w:rFonts w:ascii="Times New Roman" w:hAnsi="Times New Roman" w:cs="Times New Roman"/>
          <w:color w:val="000000"/>
        </w:rPr>
        <w:t>fig:webend</w:t>
      </w:r>
      <w:proofErr w:type="spellEnd"/>
      <w:proofErr w:type="gramEnd"/>
      <w:r w:rsidRPr="009A7047">
        <w:rPr>
          <w:rFonts w:ascii="Times New Roman" w:hAnsi="Times New Roman" w:cs="Times New Roman"/>
          <w:color w:val="000000"/>
        </w:rPr>
        <w:t xml:space="preserve">}. </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A drop-down box of available penetrance model provides mutually-exclusive model-dependent options to better refine the analysis, such as parent or unaffected sibling-specific filtering. Additional annotation requirements are set (or skipped upon preference) and then the pipeline is run in tandem to the existing input session.</w:t>
      </w:r>
    </w:p>
    <w:p w:rsidR="0000415A" w:rsidRPr="009A7047" w:rsidRDefault="00BD2CF3">
      <w:pPr>
        <w:pStyle w:val="PreformattedText"/>
        <w:spacing w:after="283"/>
        <w:rPr>
          <w:rFonts w:ascii="Times New Roman" w:hAnsi="Times New Roman" w:cs="Times New Roman"/>
          <w:color w:val="000000"/>
        </w:rPr>
      </w:pPr>
      <w:r w:rsidRPr="009A7047">
        <w:rPr>
          <w:rFonts w:ascii="Times New Roman" w:hAnsi="Times New Roman" w:cs="Times New Roman"/>
          <w:color w:val="000000"/>
        </w:rPr>
        <w:t>In the case of user-termination, re-upload is not necessary for the same analysis as the process will reuse the temporary files from the last session and will not repeat the same work twice, resuming from where it left off.</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Once complete, the pipeline self-terminates and produces an interactive report of the remaining variants primed for feature presentation/concealment to help pinpoint variants of interest such as those shown in Fig~</w:t>
      </w:r>
      <w:r w:rsidRPr="009A7047">
        <w:rPr>
          <w:rFonts w:ascii="Times New Roman" w:hAnsi="Times New Roman" w:cs="Times New Roman"/>
          <w:color w:val="800000"/>
        </w:rPr>
        <w:t>\ref</w:t>
      </w:r>
      <w:r w:rsidRPr="009A7047">
        <w:rPr>
          <w:rFonts w:ascii="Times New Roman" w:hAnsi="Times New Roman" w:cs="Times New Roman"/>
          <w:color w:val="000000"/>
        </w:rPr>
        <w:t>{</w:t>
      </w:r>
      <w:proofErr w:type="spellStart"/>
      <w:proofErr w:type="gramStart"/>
      <w:r w:rsidRPr="009A7047">
        <w:rPr>
          <w:rFonts w:ascii="Times New Roman" w:hAnsi="Times New Roman" w:cs="Times New Roman"/>
          <w:color w:val="000000"/>
        </w:rPr>
        <w:t>fig:report</w:t>
      </w:r>
      <w:proofErr w:type="spellEnd"/>
      <w:proofErr w:type="gramEnd"/>
      <w:r w:rsidRPr="009A7047">
        <w:rPr>
          <w:rFonts w:ascii="Times New Roman" w:hAnsi="Times New Roman" w:cs="Times New Roman"/>
          <w:color w:val="000000"/>
        </w:rPr>
        <w:t>}.</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The pipeline is spawned in a GNU </w:t>
      </w:r>
      <w:r w:rsidR="009A7047" w:rsidRPr="009A7047">
        <w:rPr>
          <w:rFonts w:ascii="Times New Roman" w:hAnsi="Times New Roman" w:cs="Times New Roman"/>
          <w:i/>
          <w:color w:val="000000"/>
        </w:rPr>
        <w:t>screen</w:t>
      </w:r>
      <w:r w:rsidRPr="009A7047">
        <w:rPr>
          <w:rFonts w:ascii="Times New Roman" w:hAnsi="Times New Roman" w:cs="Times New Roman"/>
          <w:color w:val="000000"/>
        </w:rPr>
        <w:t xml:space="preserve"> session in order to enable process control and </w:t>
      </w:r>
      <w:proofErr w:type="spellStart"/>
      <w:r w:rsidRPr="009A7047">
        <w:rPr>
          <w:rFonts w:ascii="Times New Roman" w:hAnsi="Times New Roman" w:cs="Times New Roman"/>
          <w:color w:val="000000"/>
        </w:rPr>
        <w:t>resumeablility</w:t>
      </w:r>
      <w:proofErr w:type="spellEnd"/>
      <w:r w:rsidRPr="009A7047">
        <w:rPr>
          <w:rFonts w:ascii="Times New Roman" w:hAnsi="Times New Roman" w:cs="Times New Roman"/>
          <w:color w:val="000000"/>
        </w:rPr>
        <w:t xml:space="preserve">, where snapshots of a session in-process are repeatedly retrieved from the shell process to the web front-end via </w:t>
      </w:r>
      <w:r w:rsidRPr="009A7047">
        <w:rPr>
          <w:rFonts w:ascii="Times New Roman" w:hAnsi="Times New Roman" w:cs="Times New Roman"/>
          <w:i/>
          <w:color w:val="000000"/>
        </w:rPr>
        <w:t>PHP</w:t>
      </w:r>
      <w:r w:rsidRPr="009A7047">
        <w:rPr>
          <w:rFonts w:ascii="Times New Roman" w:hAnsi="Times New Roman" w:cs="Times New Roman"/>
          <w:color w:val="000000"/>
        </w:rPr>
        <w:t xml:space="preserve"> scripts. UI elements are managed with CSS and minimal </w:t>
      </w:r>
      <w:proofErr w:type="spellStart"/>
      <w:r w:rsidRPr="009A7047">
        <w:rPr>
          <w:rFonts w:ascii="Times New Roman" w:hAnsi="Times New Roman" w:cs="Times New Roman"/>
          <w:color w:val="000000"/>
        </w:rPr>
        <w:t>Javascript</w:t>
      </w:r>
      <w:proofErr w:type="spellEnd"/>
      <w:r w:rsidRPr="009A7047">
        <w:rPr>
          <w:rFonts w:ascii="Times New Roman" w:hAnsi="Times New Roman" w:cs="Times New Roman"/>
          <w:color w:val="000000"/>
        </w:rPr>
        <w:t xml:space="preserve">, with the exception of the interactive report which performs table operations primarily through the latter. The front-end itself is hosted via a minimal </w:t>
      </w:r>
      <w:proofErr w:type="spellStart"/>
      <w:r w:rsidRPr="009A7047">
        <w:rPr>
          <w:rFonts w:ascii="Times New Roman" w:hAnsi="Times New Roman" w:cs="Times New Roman"/>
          <w:i/>
          <w:color w:val="000000"/>
        </w:rPr>
        <w:t>lighttpd</w:t>
      </w:r>
      <w:proofErr w:type="spellEnd"/>
      <w:r w:rsidRPr="009A7047">
        <w:rPr>
          <w:rFonts w:ascii="Times New Roman" w:hAnsi="Times New Roman" w:cs="Times New Roman"/>
          <w:color w:val="000000"/>
        </w:rPr>
        <w:t xml:space="preserve"> server, and ongoing </w:t>
      </w:r>
      <w:r w:rsidR="009A7047">
        <w:rPr>
          <w:rFonts w:ascii="Times New Roman" w:hAnsi="Times New Roman" w:cs="Times New Roman"/>
          <w:color w:val="800000"/>
        </w:rPr>
        <w:t>HSAP</w:t>
      </w:r>
      <w:r w:rsidRPr="009A7047">
        <w:rPr>
          <w:rFonts w:ascii="Times New Roman" w:hAnsi="Times New Roman" w:cs="Times New Roman"/>
          <w:color w:val="000000"/>
        </w:rPr>
        <w:t xml:space="preserve"> processes can be managed both from the web-interface as well as from the shell provided in the live environment.</w:t>
      </w:r>
    </w:p>
    <w:p w:rsidR="0000415A" w:rsidRPr="009A7047" w:rsidRDefault="00BD2CF3">
      <w:pPr>
        <w:pStyle w:val="PreformattedText"/>
        <w:rPr>
          <w:rFonts w:ascii="Times New Roman" w:hAnsi="Times New Roman" w:cs="Times New Roman"/>
          <w:i/>
        </w:rPr>
      </w:pPr>
      <w:r w:rsidRPr="009A7047">
        <w:rPr>
          <w:rFonts w:ascii="Times New Roman" w:hAnsi="Times New Roman" w:cs="Times New Roman"/>
          <w:i/>
          <w:color w:val="800000"/>
        </w:rPr>
        <w:t>\fig</w:t>
      </w:r>
      <w:r w:rsidRPr="009A7047">
        <w:rPr>
          <w:rFonts w:ascii="Times New Roman" w:hAnsi="Times New Roman" w:cs="Times New Roman"/>
          <w:i/>
          <w:color w:val="000000"/>
        </w:rPr>
        <w:t>{</w:t>
      </w:r>
      <w:proofErr w:type="spellStart"/>
      <w:proofErr w:type="gramStart"/>
      <w:r w:rsidRPr="009A7047">
        <w:rPr>
          <w:rFonts w:ascii="Times New Roman" w:hAnsi="Times New Roman" w:cs="Times New Roman"/>
          <w:i/>
          <w:color w:val="000000"/>
        </w:rPr>
        <w:t>fig:webend</w:t>
      </w:r>
      <w:proofErr w:type="spellEnd"/>
      <w:proofErr w:type="gramEnd"/>
      <w:r w:rsidRPr="009A7047">
        <w:rPr>
          <w:rFonts w:ascii="Times New Roman" w:hAnsi="Times New Roman" w:cs="Times New Roman"/>
          <w:i/>
          <w:color w:val="000000"/>
        </w:rPr>
        <w:t>}{images/screens/pipe/pipe_3_final.jpg}</w:t>
      </w:r>
    </w:p>
    <w:p w:rsidR="0000415A" w:rsidRPr="009A7047" w:rsidRDefault="00BD2CF3">
      <w:pPr>
        <w:pStyle w:val="PreformattedText"/>
        <w:spacing w:after="283"/>
        <w:rPr>
          <w:rFonts w:ascii="Times New Roman" w:hAnsi="Times New Roman" w:cs="Times New Roman"/>
          <w:i/>
          <w:color w:val="000000"/>
        </w:rPr>
      </w:pPr>
      <w:r w:rsidRPr="009A7047">
        <w:rPr>
          <w:rFonts w:ascii="Times New Roman" w:hAnsi="Times New Roman" w:cs="Times New Roman"/>
          <w:i/>
          <w:color w:val="000000"/>
        </w:rPr>
        <w:t>{Web-interface running an analysis}</w:t>
      </w:r>
    </w:p>
    <w:p w:rsidR="0000415A" w:rsidRPr="009A7047" w:rsidRDefault="00BD2CF3">
      <w:pPr>
        <w:pStyle w:val="PreformattedText"/>
        <w:rPr>
          <w:rFonts w:ascii="Times New Roman" w:hAnsi="Times New Roman" w:cs="Times New Roman"/>
          <w:i/>
        </w:rPr>
      </w:pPr>
      <w:r w:rsidRPr="009A7047">
        <w:rPr>
          <w:rFonts w:ascii="Times New Roman" w:hAnsi="Times New Roman" w:cs="Times New Roman"/>
          <w:i/>
          <w:color w:val="800000"/>
        </w:rPr>
        <w:t>\fig</w:t>
      </w:r>
      <w:r w:rsidRPr="009A7047">
        <w:rPr>
          <w:rFonts w:ascii="Times New Roman" w:hAnsi="Times New Roman" w:cs="Times New Roman"/>
          <w:i/>
          <w:color w:val="000000"/>
        </w:rPr>
        <w:t>{</w:t>
      </w:r>
      <w:proofErr w:type="spellStart"/>
      <w:proofErr w:type="gramStart"/>
      <w:r w:rsidRPr="009A7047">
        <w:rPr>
          <w:rFonts w:ascii="Times New Roman" w:hAnsi="Times New Roman" w:cs="Times New Roman"/>
          <w:i/>
          <w:color w:val="000000"/>
        </w:rPr>
        <w:t>fig:report</w:t>
      </w:r>
      <w:proofErr w:type="spellEnd"/>
      <w:proofErr w:type="gramEnd"/>
      <w:r w:rsidRPr="009A7047">
        <w:rPr>
          <w:rFonts w:ascii="Times New Roman" w:hAnsi="Times New Roman" w:cs="Times New Roman"/>
          <w:i/>
          <w:color w:val="000000"/>
        </w:rPr>
        <w:t>}{images/screens/report/report_small_naomi.jpg}</w:t>
      </w:r>
    </w:p>
    <w:p w:rsidR="0000415A" w:rsidRPr="009A7047" w:rsidRDefault="00BD2CF3">
      <w:pPr>
        <w:pStyle w:val="PreformattedText"/>
        <w:spacing w:after="283"/>
        <w:rPr>
          <w:rFonts w:ascii="Times New Roman" w:hAnsi="Times New Roman" w:cs="Times New Roman"/>
          <w:i/>
          <w:color w:val="000000"/>
        </w:rPr>
      </w:pPr>
      <w:r w:rsidRPr="009A7047">
        <w:rPr>
          <w:rFonts w:ascii="Times New Roman" w:hAnsi="Times New Roman" w:cs="Times New Roman"/>
          <w:i/>
          <w:color w:val="000000"/>
        </w:rPr>
        <w:t>{Report of potential causative variants with dynamic filtering options.}</w:t>
      </w:r>
    </w:p>
    <w:p w:rsidR="0000415A" w:rsidRPr="009A7047" w:rsidRDefault="0000415A">
      <w:pPr>
        <w:pStyle w:val="PreformattedText"/>
        <w:spacing w:after="283"/>
        <w:rPr>
          <w:rFonts w:ascii="Times New Roman" w:hAnsi="Times New Roman" w:cs="Times New Roman"/>
          <w:b/>
          <w:color w:val="0000CC"/>
        </w:rPr>
      </w:pPr>
    </w:p>
    <w:p w:rsidR="0000415A" w:rsidRPr="009A7047" w:rsidRDefault="00BD2CF3">
      <w:pPr>
        <w:pStyle w:val="PreformattedText"/>
        <w:spacing w:after="283"/>
        <w:rPr>
          <w:rFonts w:ascii="Times New Roman" w:hAnsi="Times New Roman" w:cs="Times New Roman"/>
          <w:b/>
          <w:color w:val="0000CC"/>
        </w:rPr>
      </w:pPr>
      <w:r w:rsidRPr="009A7047">
        <w:rPr>
          <w:rFonts w:ascii="Times New Roman" w:hAnsi="Times New Roman" w:cs="Times New Roman"/>
          <w:b/>
          <w:color w:val="0000CC"/>
        </w:rPr>
        <w:t>Self-Contained Environment</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lastRenderedPageBreak/>
        <w:t xml:space="preserve">The full </w:t>
      </w:r>
      <w:r w:rsidR="00236384">
        <w:rPr>
          <w:rFonts w:ascii="Times New Roman" w:hAnsi="Times New Roman" w:cs="Times New Roman"/>
          <w:color w:val="800000"/>
        </w:rPr>
        <w:t>HSAP</w:t>
      </w:r>
      <w:r w:rsidRPr="009A7047">
        <w:rPr>
          <w:rFonts w:ascii="Times New Roman" w:hAnsi="Times New Roman" w:cs="Times New Roman"/>
          <w:color w:val="000000"/>
        </w:rPr>
        <w:t xml:space="preserve"> suite comprises of the core pipeline processing back-end encapsulated by the web-interface to handle input validation, which is encapsulated once more by a live operating system that handles and provides general file utilities as well as overall </w:t>
      </w:r>
      <w:proofErr w:type="spellStart"/>
      <w:r w:rsidRPr="009A7047">
        <w:rPr>
          <w:rFonts w:ascii="Times New Roman" w:hAnsi="Times New Roman" w:cs="Times New Roman"/>
          <w:color w:val="000000"/>
        </w:rPr>
        <w:t>startup</w:t>
      </w:r>
      <w:proofErr w:type="spellEnd"/>
      <w:r w:rsidRPr="009A7047">
        <w:rPr>
          <w:rFonts w:ascii="Times New Roman" w:hAnsi="Times New Roman" w:cs="Times New Roman"/>
          <w:color w:val="000000"/>
        </w:rPr>
        <w:t>.</w:t>
      </w:r>
    </w:p>
    <w:p w:rsidR="0000415A" w:rsidRPr="009A7047" w:rsidRDefault="00BD2CF3">
      <w:pPr>
        <w:pStyle w:val="PreformattedText"/>
        <w:spacing w:after="283"/>
        <w:rPr>
          <w:rFonts w:ascii="Times New Roman" w:hAnsi="Times New Roman" w:cs="Times New Roman"/>
          <w:color w:val="000000"/>
        </w:rPr>
      </w:pPr>
      <w:r w:rsidRPr="009A7047">
        <w:rPr>
          <w:rFonts w:ascii="Times New Roman" w:hAnsi="Times New Roman" w:cs="Times New Roman"/>
          <w:color w:val="000000"/>
        </w:rPr>
        <w:t>Each of these three components exist as separable peripherals, but are optimal in the above configuration by facilitating and abstracting the installation of each through the use of symbolic links and providing constant anchors for static data bundled with the environment.</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Arch Linux was chosen as the environment backbone due to it being a lightweight "no-frills" operating system that does not come pre-packaged with desktop sessions (and their associated bloatware). </w:t>
      </w:r>
      <w:r w:rsidR="00F308D2">
        <w:rPr>
          <w:rFonts w:ascii="Times New Roman" w:hAnsi="Times New Roman" w:cs="Times New Roman"/>
          <w:color w:val="800000"/>
        </w:rPr>
        <w:t>HSAP</w:t>
      </w:r>
      <w:r w:rsidRPr="009A7047">
        <w:rPr>
          <w:rFonts w:ascii="Times New Roman" w:hAnsi="Times New Roman" w:cs="Times New Roman"/>
          <w:color w:val="000000"/>
        </w:rPr>
        <w:t xml:space="preserve"> runs straight off the X desktop server with the </w:t>
      </w:r>
      <w:r w:rsidR="00F308D2">
        <w:rPr>
          <w:rFonts w:ascii="Times New Roman" w:hAnsi="Times New Roman" w:cs="Times New Roman"/>
          <w:color w:val="800000"/>
        </w:rPr>
        <w:t>HSAP</w:t>
      </w:r>
      <w:r w:rsidRPr="009A7047">
        <w:rPr>
          <w:rFonts w:ascii="Times New Roman" w:hAnsi="Times New Roman" w:cs="Times New Roman"/>
          <w:color w:val="000000"/>
        </w:rPr>
        <w:t xml:space="preserve"> interface </w:t>
      </w:r>
      <w:proofErr w:type="spellStart"/>
      <w:r w:rsidRPr="009A7047">
        <w:rPr>
          <w:rFonts w:ascii="Times New Roman" w:hAnsi="Times New Roman" w:cs="Times New Roman"/>
          <w:color w:val="000000"/>
        </w:rPr>
        <w:t>autostarted</w:t>
      </w:r>
      <w:proofErr w:type="spellEnd"/>
      <w:r w:rsidRPr="009A7047">
        <w:rPr>
          <w:rFonts w:ascii="Times New Roman" w:hAnsi="Times New Roman" w:cs="Times New Roman"/>
          <w:color w:val="000000"/>
        </w:rPr>
        <w:t xml:space="preserve"> along with a minimal dock for spawning additional applications </w:t>
      </w:r>
      <w:r w:rsidRPr="009A7047">
        <w:rPr>
          <w:rFonts w:ascii="Times New Roman" w:hAnsi="Times New Roman" w:cs="Times New Roman"/>
          <w:color w:val="800000"/>
        </w:rPr>
        <w:t>\</w:t>
      </w:r>
      <w:proofErr w:type="spellStart"/>
      <w:r w:rsidRPr="009A7047">
        <w:rPr>
          <w:rFonts w:ascii="Times New Roman" w:hAnsi="Times New Roman" w:cs="Times New Roman"/>
          <w:color w:val="800000"/>
        </w:rPr>
        <w:t>citep</w:t>
      </w:r>
      <w:proofErr w:type="spellEnd"/>
      <w:r w:rsidRPr="009A7047">
        <w:rPr>
          <w:rFonts w:ascii="Times New Roman" w:hAnsi="Times New Roman" w:cs="Times New Roman"/>
          <w:color w:val="000000"/>
        </w:rPr>
        <w:t>{scheifler1986x}.</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The static data primarily encompasses a variety of gene map configurations from human genome reference version hg1</w:t>
      </w:r>
      <w:ins w:id="110" w:author="admin" w:date="2016-11-30T17:44:00Z">
        <w:r w:rsidR="00DE2FC5">
          <w:rPr>
            <w:rFonts w:ascii="Times New Roman" w:hAnsi="Times New Roman" w:cs="Times New Roman"/>
            <w:color w:val="000000"/>
          </w:rPr>
          <w:t>9</w:t>
        </w:r>
      </w:ins>
      <w:del w:id="111" w:author="admin" w:date="2016-11-30T17:44:00Z">
        <w:r w:rsidRPr="009A7047" w:rsidDel="00DE2FC5">
          <w:rPr>
            <w:rFonts w:ascii="Times New Roman" w:hAnsi="Times New Roman" w:cs="Times New Roman"/>
            <w:color w:val="000000"/>
          </w:rPr>
          <w:delText>8</w:delText>
        </w:r>
      </w:del>
      <w:r w:rsidRPr="009A7047">
        <w:rPr>
          <w:rFonts w:ascii="Times New Roman" w:hAnsi="Times New Roman" w:cs="Times New Roman"/>
          <w:color w:val="000000"/>
        </w:rPr>
        <w:t xml:space="preserve"> through to hg38, as well as the raw nucleotide FASTA files for each chromosome specific to the versions, amounting to 15GB of genomic data. Due to the packing process, as well as compression algorithm used in the Squash </w:t>
      </w:r>
      <w:proofErr w:type="spellStart"/>
      <w:r w:rsidRPr="009A7047">
        <w:rPr>
          <w:rFonts w:ascii="Times New Roman" w:hAnsi="Times New Roman" w:cs="Times New Roman"/>
          <w:color w:val="000000"/>
        </w:rPr>
        <w:t>Filesystem</w:t>
      </w:r>
      <w:proofErr w:type="spellEnd"/>
      <w:r w:rsidRPr="009A7047">
        <w:rPr>
          <w:rFonts w:ascii="Times New Roman" w:hAnsi="Times New Roman" w:cs="Times New Roman"/>
          <w:color w:val="000000"/>
        </w:rPr>
        <w:t xml:space="preserve"> creation process </w:t>
      </w:r>
      <w:r w:rsidRPr="009A7047">
        <w:rPr>
          <w:rFonts w:ascii="Times New Roman" w:hAnsi="Times New Roman" w:cs="Times New Roman"/>
          <w:color w:val="800000"/>
        </w:rPr>
        <w:t>\</w:t>
      </w:r>
      <w:proofErr w:type="spellStart"/>
      <w:r w:rsidRPr="009A7047">
        <w:rPr>
          <w:rFonts w:ascii="Times New Roman" w:hAnsi="Times New Roman" w:cs="Times New Roman"/>
          <w:color w:val="800000"/>
        </w:rPr>
        <w:t>citep</w:t>
      </w:r>
      <w:proofErr w:type="spellEnd"/>
      <w:r w:rsidRPr="009A7047">
        <w:rPr>
          <w:rFonts w:ascii="Times New Roman" w:hAnsi="Times New Roman" w:cs="Times New Roman"/>
          <w:color w:val="000000"/>
        </w:rPr>
        <w:t xml:space="preserve">{lougher2008squashfs}, </w:t>
      </w:r>
      <w:r w:rsidR="00236384">
        <w:rPr>
          <w:rFonts w:ascii="Times New Roman" w:hAnsi="Times New Roman" w:cs="Times New Roman"/>
          <w:color w:val="800000"/>
        </w:rPr>
        <w:t>HSAP</w:t>
      </w:r>
      <w:r w:rsidRPr="009A7047">
        <w:rPr>
          <w:rFonts w:ascii="Times New Roman" w:hAnsi="Times New Roman" w:cs="Times New Roman"/>
          <w:color w:val="000000"/>
        </w:rPr>
        <w:t xml:space="preserve"> mounts up to no more 2.7GB. This makes it ideal for bootable mediums such as DVDs and USB sticks, where the latter can preserve data across subsequent sessions.</w:t>
      </w:r>
    </w:p>
    <w:p w:rsidR="0000415A" w:rsidRPr="009A7047" w:rsidRDefault="0000415A">
      <w:pPr>
        <w:pStyle w:val="PreformattedText"/>
        <w:spacing w:after="283"/>
        <w:rPr>
          <w:rFonts w:ascii="Times New Roman" w:hAnsi="Times New Roman" w:cs="Times New Roman"/>
          <w:color w:val="0000CC"/>
        </w:rPr>
      </w:pPr>
    </w:p>
    <w:p w:rsidR="0000415A" w:rsidRPr="009A7047" w:rsidRDefault="0000415A">
      <w:pPr>
        <w:pStyle w:val="PreformattedText"/>
        <w:spacing w:after="283"/>
        <w:rPr>
          <w:rFonts w:ascii="Times New Roman" w:hAnsi="Times New Roman" w:cs="Times New Roman"/>
          <w:color w:val="0000CC"/>
          <w:sz w:val="28"/>
          <w:szCs w:val="28"/>
        </w:rPr>
      </w:pPr>
    </w:p>
    <w:p w:rsidR="0000415A" w:rsidRPr="009A7047" w:rsidRDefault="00BD2CF3">
      <w:pPr>
        <w:pStyle w:val="PreformattedText"/>
        <w:spacing w:after="283"/>
        <w:rPr>
          <w:rFonts w:ascii="Times New Roman" w:hAnsi="Times New Roman" w:cs="Times New Roman"/>
          <w:b/>
          <w:color w:val="0000CC"/>
          <w:sz w:val="28"/>
          <w:szCs w:val="28"/>
        </w:rPr>
      </w:pPr>
      <w:r w:rsidRPr="009A7047">
        <w:rPr>
          <w:rFonts w:ascii="Times New Roman" w:hAnsi="Times New Roman" w:cs="Times New Roman"/>
          <w:b/>
          <w:color w:val="0000CC"/>
          <w:sz w:val="28"/>
          <w:szCs w:val="28"/>
        </w:rPr>
        <w:t>Pipeline Modules</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Each module is tasked with the function of separating variants from an input file into two distinct output VCF groups of "filtered" and "discarded"; with the former group being passed into the next module, and the latter being halted at the current point of processing to be stored for potential debugging purposes.</w:t>
      </w:r>
    </w:p>
    <w:p w:rsidR="0000415A" w:rsidRPr="009A7047" w:rsidRDefault="00BD2CF3">
      <w:pPr>
        <w:pStyle w:val="PreformattedText"/>
        <w:spacing w:after="283"/>
        <w:rPr>
          <w:rFonts w:ascii="Times New Roman" w:hAnsi="Times New Roman" w:cs="Times New Roman"/>
          <w:color w:val="000000"/>
        </w:rPr>
      </w:pPr>
      <w:r w:rsidRPr="009A7047">
        <w:rPr>
          <w:rFonts w:ascii="Times New Roman" w:hAnsi="Times New Roman" w:cs="Times New Roman"/>
          <w:color w:val="000000"/>
        </w:rPr>
        <w:t>The discard process at each module lends a progressive performance increase in the processing speed of each subsequent module due to the input being only a subset of the input that came before it, whilst still retaining the aggregate total of discarded variants at each step.</w:t>
      </w:r>
    </w:p>
    <w:p w:rsidR="0000415A" w:rsidRPr="009A7047" w:rsidRDefault="0000415A">
      <w:pPr>
        <w:pStyle w:val="PreformattedText"/>
        <w:spacing w:after="283"/>
        <w:rPr>
          <w:rFonts w:ascii="Times New Roman" w:hAnsi="Times New Roman" w:cs="Times New Roman"/>
          <w:b/>
          <w:color w:val="0000CC"/>
        </w:rPr>
      </w:pPr>
    </w:p>
    <w:p w:rsidR="0000415A" w:rsidRPr="009A7047" w:rsidRDefault="00BD2CF3">
      <w:pPr>
        <w:pStyle w:val="PreformattedText"/>
        <w:spacing w:after="283"/>
        <w:rPr>
          <w:rFonts w:ascii="Times New Roman" w:hAnsi="Times New Roman" w:cs="Times New Roman"/>
          <w:b/>
          <w:color w:val="0000CC"/>
        </w:rPr>
      </w:pPr>
      <w:r w:rsidRPr="009A7047">
        <w:rPr>
          <w:rFonts w:ascii="Times New Roman" w:hAnsi="Times New Roman" w:cs="Times New Roman"/>
          <w:b/>
          <w:color w:val="0000CC"/>
        </w:rPr>
        <w:t>Pre-processing</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All VCF files immediately undergo initial preparation upon file upload from the web interface, where a background shell script renames the files to better emulate their pedigree counterparts, and asserts that all variants are in correct order following a </w:t>
      </w:r>
      <w:proofErr w:type="spellStart"/>
      <w:proofErr w:type="gramStart"/>
      <w:r w:rsidRPr="009A7047">
        <w:rPr>
          <w:rFonts w:ascii="Times New Roman" w:hAnsi="Times New Roman" w:cs="Times New Roman"/>
          <w:color w:val="000000"/>
        </w:rPr>
        <w:t>chromosome:position</w:t>
      </w:r>
      <w:proofErr w:type="spellEnd"/>
      <w:proofErr w:type="gramEnd"/>
      <w:r w:rsidRPr="009A7047">
        <w:rPr>
          <w:rFonts w:ascii="Times New Roman" w:hAnsi="Times New Roman" w:cs="Times New Roman"/>
          <w:color w:val="000000"/>
        </w:rPr>
        <w:t xml:space="preserve"> sorting key.</w:t>
      </w:r>
    </w:p>
    <w:p w:rsidR="0000415A" w:rsidRPr="009A7047" w:rsidRDefault="00BD2CF3">
      <w:pPr>
        <w:pStyle w:val="PreformattedText"/>
        <w:spacing w:after="283"/>
        <w:rPr>
          <w:rFonts w:ascii="Times New Roman" w:hAnsi="Times New Roman" w:cs="Times New Roman"/>
          <w:b/>
          <w:color w:val="0000CC"/>
        </w:rPr>
      </w:pPr>
      <w:r w:rsidRPr="009A7047">
        <w:rPr>
          <w:rFonts w:ascii="Times New Roman" w:hAnsi="Times New Roman" w:cs="Times New Roman"/>
          <w:b/>
          <w:color w:val="0000CC"/>
        </w:rPr>
        <w:t>Core Annotation</w:t>
      </w:r>
    </w:p>
    <w:p w:rsidR="0000415A" w:rsidRPr="00236384" w:rsidRDefault="00BD2CF3">
      <w:pPr>
        <w:pStyle w:val="PreformattedText"/>
        <w:rPr>
          <w:rFonts w:ascii="Times New Roman" w:hAnsi="Times New Roman" w:cs="Times New Roman"/>
          <w:sz w:val="16"/>
          <w:szCs w:val="16"/>
        </w:rPr>
      </w:pPr>
      <w:r w:rsidRPr="00236384">
        <w:rPr>
          <w:rFonts w:ascii="Times New Roman" w:hAnsi="Times New Roman" w:cs="Times New Roman"/>
          <w:color w:val="800000"/>
          <w:sz w:val="16"/>
          <w:szCs w:val="16"/>
        </w:rPr>
        <w:t>\fig</w:t>
      </w:r>
      <w:r w:rsidRPr="00236384">
        <w:rPr>
          <w:rFonts w:ascii="Times New Roman" w:hAnsi="Times New Roman" w:cs="Times New Roman"/>
          <w:color w:val="000000"/>
          <w:sz w:val="16"/>
          <w:szCs w:val="16"/>
        </w:rPr>
        <w:t>{</w:t>
      </w:r>
      <w:proofErr w:type="spellStart"/>
      <w:proofErr w:type="gramStart"/>
      <w:r w:rsidRPr="00236384">
        <w:rPr>
          <w:rFonts w:ascii="Times New Roman" w:hAnsi="Times New Roman" w:cs="Times New Roman"/>
          <w:color w:val="000000"/>
          <w:sz w:val="16"/>
          <w:szCs w:val="16"/>
        </w:rPr>
        <w:t>fig:structure</w:t>
      </w:r>
      <w:proofErr w:type="spellEnd"/>
      <w:proofErr w:type="gramEnd"/>
      <w:r w:rsidRPr="00236384">
        <w:rPr>
          <w:rFonts w:ascii="Times New Roman" w:hAnsi="Times New Roman" w:cs="Times New Roman"/>
          <w:color w:val="000000"/>
          <w:sz w:val="16"/>
          <w:szCs w:val="16"/>
        </w:rPr>
        <w:t>}{images/keep/structure.jpg}</w:t>
      </w:r>
    </w:p>
    <w:p w:rsidR="0000415A" w:rsidRPr="00236384" w:rsidRDefault="00BD2CF3">
      <w:pPr>
        <w:pStyle w:val="PreformattedText"/>
        <w:spacing w:after="283"/>
        <w:rPr>
          <w:rFonts w:ascii="Times New Roman" w:hAnsi="Times New Roman" w:cs="Times New Roman"/>
          <w:sz w:val="16"/>
          <w:szCs w:val="16"/>
        </w:rPr>
      </w:pPr>
      <w:r w:rsidRPr="00236384">
        <w:rPr>
          <w:rFonts w:ascii="Times New Roman" w:hAnsi="Times New Roman" w:cs="Times New Roman"/>
          <w:color w:val="000000"/>
          <w:sz w:val="16"/>
          <w:szCs w:val="16"/>
        </w:rPr>
        <w:t xml:space="preserve"> {Overall structure of the </w:t>
      </w:r>
      <w:r w:rsidRPr="00236384">
        <w:rPr>
          <w:rFonts w:ascii="Times New Roman" w:hAnsi="Times New Roman" w:cs="Times New Roman"/>
          <w:color w:val="800000"/>
          <w:sz w:val="16"/>
          <w:szCs w:val="16"/>
        </w:rPr>
        <w:t>\app</w:t>
      </w:r>
      <w:r w:rsidRPr="00236384">
        <w:rPr>
          <w:rFonts w:ascii="Times New Roman" w:hAnsi="Times New Roman" w:cs="Times New Roman"/>
          <w:color w:val="000000"/>
          <w:sz w:val="16"/>
          <w:szCs w:val="16"/>
        </w:rPr>
        <w:t xml:space="preserve"> pipeline}</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The annotation stages of the pipeline then prime the variants with relevant metadata that will then be filtered against user-criterion throughout the rest of the pipeline. The annotation stage is the only mandatory stage of the pipeline, and a great portion of filtering occurs at these stages too, with up to 90</w:t>
      </w:r>
      <w:del w:id="112" w:author="admin" w:date="2016-11-29T11:27:00Z">
        <w:r w:rsidRPr="009A7047" w:rsidDel="00F308D2">
          <w:rPr>
            <w:rFonts w:ascii="Times New Roman" w:hAnsi="Times New Roman" w:cs="Times New Roman"/>
            <w:color w:val="800000"/>
          </w:rPr>
          <w:delText>\</w:delText>
        </w:r>
      </w:del>
      <w:r w:rsidRPr="009A7047">
        <w:rPr>
          <w:rFonts w:ascii="Times New Roman" w:hAnsi="Times New Roman" w:cs="Times New Roman"/>
          <w:color w:val="000000"/>
        </w:rPr>
        <w:t>% of true negatives being discarded.</w:t>
      </w:r>
    </w:p>
    <w:p w:rsidR="0000415A" w:rsidRPr="009A7047" w:rsidRDefault="00BD2CF3">
      <w:pPr>
        <w:pStyle w:val="PreformattedText"/>
        <w:spacing w:after="283"/>
        <w:rPr>
          <w:rFonts w:ascii="Times New Roman" w:hAnsi="Times New Roman" w:cs="Times New Roman"/>
          <w:color w:val="000000"/>
        </w:rPr>
      </w:pPr>
      <w:r w:rsidRPr="009A7047">
        <w:rPr>
          <w:rFonts w:ascii="Times New Roman" w:hAnsi="Times New Roman" w:cs="Times New Roman"/>
          <w:color w:val="000000"/>
        </w:rPr>
        <w:t xml:space="preserve">As a result of the large demand placed upon the modules at this stage, they were written in the C++ in order to reduce time and memory constraints on low-end platforms. The stage is split into three modules (in order of processing): </w:t>
      </w:r>
    </w:p>
    <w:p w:rsidR="0000415A" w:rsidRPr="009A7047" w:rsidRDefault="00BD2CF3" w:rsidP="00F308D2">
      <w:pPr>
        <w:pStyle w:val="PreformattedText"/>
        <w:numPr>
          <w:ilvl w:val="0"/>
          <w:numId w:val="2"/>
        </w:numPr>
        <w:rPr>
          <w:rFonts w:ascii="Times New Roman" w:hAnsi="Times New Roman" w:cs="Times New Roman"/>
        </w:rPr>
      </w:pPr>
      <w:del w:id="113" w:author="admin" w:date="2016-11-29T11:35:00Z">
        <w:r w:rsidRPr="00236384" w:rsidDel="00FD5F5B">
          <w:rPr>
            <w:rFonts w:ascii="Times New Roman" w:hAnsi="Times New Roman" w:cs="Times New Roman"/>
            <w:i/>
            <w:color w:val="000000"/>
          </w:rPr>
          <w:lastRenderedPageBreak/>
          <w:delText>GenePender</w:delText>
        </w:r>
      </w:del>
      <w:ins w:id="114" w:author="admin" w:date="2016-11-29T11:35:00Z">
        <w:r w:rsidR="00FD5F5B">
          <w:rPr>
            <w:rFonts w:ascii="Times New Roman" w:hAnsi="Times New Roman" w:cs="Times New Roman"/>
            <w:i/>
            <w:color w:val="000000"/>
          </w:rPr>
          <w:t>Adding Genes</w:t>
        </w:r>
        <w:r w:rsidR="00FD5F5B">
          <w:rPr>
            <w:rFonts w:ascii="Times New Roman" w:hAnsi="Times New Roman" w:cs="Times New Roman"/>
            <w:color w:val="000000"/>
          </w:rPr>
          <w:t>.</w:t>
        </w:r>
      </w:ins>
      <w:del w:id="115" w:author="admin" w:date="2016-11-29T11:35:00Z">
        <w:r w:rsidR="00F308D2" w:rsidDel="00FD5F5B">
          <w:rPr>
            <w:rFonts w:ascii="Times New Roman" w:hAnsi="Times New Roman" w:cs="Times New Roman"/>
            <w:color w:val="000000"/>
          </w:rPr>
          <w:delText>,</w:delText>
        </w:r>
      </w:del>
      <w:r w:rsidR="00F308D2">
        <w:rPr>
          <w:rFonts w:ascii="Times New Roman" w:hAnsi="Times New Roman" w:cs="Times New Roman"/>
          <w:color w:val="000000"/>
        </w:rPr>
        <w:t xml:space="preserve"> </w:t>
      </w:r>
      <w:r w:rsidRPr="009A7047">
        <w:rPr>
          <w:rFonts w:ascii="Times New Roman" w:hAnsi="Times New Roman" w:cs="Times New Roman"/>
          <w:color w:val="000000"/>
        </w:rPr>
        <w:t xml:space="preserve">Appends a gene-context to the variants under a user-configured level of detail at the gene/intergenic junction or the exon/intron/splice/UTR sub-divisions, including isoforms. Regulatory variants further up or downstream of UTR can be specified by defining custom margins of </w:t>
      </w:r>
      <w:proofErr w:type="spellStart"/>
      <w:r w:rsidRPr="009A7047">
        <w:rPr>
          <w:rFonts w:ascii="Times New Roman" w:hAnsi="Times New Roman" w:cs="Times New Roman"/>
          <w:color w:val="000000"/>
        </w:rPr>
        <w:t>enclosement</w:t>
      </w:r>
      <w:proofErr w:type="spellEnd"/>
      <w:r w:rsidRPr="009A7047">
        <w:rPr>
          <w:rFonts w:ascii="Times New Roman" w:hAnsi="Times New Roman" w:cs="Times New Roman"/>
          <w:color w:val="000000"/>
        </w:rPr>
        <w:t xml:space="preserve">, and wholly intergenic regions are discarded by default (though can be kept upon user preference). </w:t>
      </w:r>
    </w:p>
    <w:p w:rsidR="0000415A" w:rsidRPr="009A7047" w:rsidRDefault="0000415A">
      <w:pPr>
        <w:pStyle w:val="PreformattedText"/>
        <w:rPr>
          <w:rFonts w:ascii="Times New Roman" w:hAnsi="Times New Roman" w:cs="Times New Roman"/>
          <w:color w:val="000000"/>
        </w:rPr>
      </w:pPr>
    </w:p>
    <w:p w:rsidR="0000415A" w:rsidRPr="009A7047" w:rsidRDefault="00BD2CF3" w:rsidP="00F308D2">
      <w:pPr>
        <w:pStyle w:val="PreformattedText"/>
        <w:numPr>
          <w:ilvl w:val="0"/>
          <w:numId w:val="2"/>
        </w:numPr>
        <w:rPr>
          <w:rFonts w:ascii="Times New Roman" w:hAnsi="Times New Roman" w:cs="Times New Roman"/>
        </w:rPr>
      </w:pPr>
      <w:del w:id="116" w:author="admin" w:date="2016-11-29T11:35:00Z">
        <w:r w:rsidRPr="00236384" w:rsidDel="00FD5F5B">
          <w:rPr>
            <w:rFonts w:ascii="Times New Roman" w:hAnsi="Times New Roman" w:cs="Times New Roman"/>
            <w:i/>
            <w:color w:val="000000"/>
          </w:rPr>
          <w:delText>FuncAnnot</w:delText>
        </w:r>
        <w:r w:rsidR="00F308D2" w:rsidDel="00FD5F5B">
          <w:rPr>
            <w:rFonts w:ascii="Times New Roman" w:hAnsi="Times New Roman" w:cs="Times New Roman"/>
            <w:color w:val="000000"/>
          </w:rPr>
          <w:delText>,</w:delText>
        </w:r>
      </w:del>
      <w:ins w:id="117" w:author="admin" w:date="2016-11-29T11:35:00Z">
        <w:r w:rsidR="00FD5F5B">
          <w:rPr>
            <w:rFonts w:ascii="Times New Roman" w:hAnsi="Times New Roman" w:cs="Times New Roman"/>
            <w:i/>
            <w:color w:val="000000"/>
          </w:rPr>
          <w:t>Adding Function.</w:t>
        </w:r>
      </w:ins>
      <w:r w:rsidR="00F308D2">
        <w:rPr>
          <w:rFonts w:ascii="Times New Roman" w:hAnsi="Times New Roman" w:cs="Times New Roman"/>
          <w:color w:val="000000"/>
        </w:rPr>
        <w:t xml:space="preserve"> </w:t>
      </w:r>
      <w:r w:rsidRPr="009A7047">
        <w:rPr>
          <w:rFonts w:ascii="Times New Roman" w:hAnsi="Times New Roman" w:cs="Times New Roman"/>
          <w:color w:val="000000"/>
        </w:rPr>
        <w:t>Applies functional annotation upon the variants processed in the previous step; performing a cDNA lookup of where a variant falls within the coding portions of the gene in order to predict the type of mutation (missense, synonymous, or non-synonymous) at the codon and subsequent amino-acid level. Anti-sense encoded genes are handled accordingly, and for insertion/deletion (</w:t>
      </w:r>
      <w:proofErr w:type="spellStart"/>
      <w:r w:rsidRPr="009A7047">
        <w:rPr>
          <w:rFonts w:ascii="Times New Roman" w:hAnsi="Times New Roman" w:cs="Times New Roman"/>
          <w:color w:val="000000"/>
        </w:rPr>
        <w:t>indels</w:t>
      </w:r>
      <w:proofErr w:type="spellEnd"/>
      <w:r w:rsidRPr="009A7047">
        <w:rPr>
          <w:rFonts w:ascii="Times New Roman" w:hAnsi="Times New Roman" w:cs="Times New Roman"/>
          <w:color w:val="000000"/>
        </w:rPr>
        <w:t>) variants the module performs the required addition/subtractions across a consistent reading frame to discern the mutation.</w:t>
      </w:r>
    </w:p>
    <w:p w:rsidR="0000415A" w:rsidRPr="009A7047" w:rsidRDefault="0000415A">
      <w:pPr>
        <w:pStyle w:val="PreformattedText"/>
        <w:rPr>
          <w:rFonts w:ascii="Times New Roman" w:hAnsi="Times New Roman" w:cs="Times New Roman"/>
          <w:color w:val="000000"/>
        </w:rPr>
      </w:pPr>
    </w:p>
    <w:p w:rsidR="00FD5F5B" w:rsidRPr="00FD5F5B" w:rsidRDefault="00BD2CF3" w:rsidP="00F20E80">
      <w:pPr>
        <w:pStyle w:val="PreformattedText"/>
        <w:numPr>
          <w:ilvl w:val="0"/>
          <w:numId w:val="2"/>
        </w:numPr>
        <w:rPr>
          <w:ins w:id="118" w:author="admin" w:date="2016-11-29T11:36:00Z"/>
          <w:rFonts w:ascii="Times New Roman" w:hAnsi="Times New Roman" w:cs="Times New Roman"/>
          <w:rPrChange w:id="119" w:author="admin" w:date="2016-11-29T11:36:00Z">
            <w:rPr>
              <w:ins w:id="120" w:author="admin" w:date="2016-11-29T11:36:00Z"/>
              <w:rFonts w:ascii="Times New Roman" w:hAnsi="Times New Roman" w:cs="Times New Roman"/>
              <w:color w:val="000000"/>
            </w:rPr>
          </w:rPrChange>
        </w:rPr>
      </w:pPr>
      <w:del w:id="121" w:author="admin" w:date="2016-11-29T11:35:00Z">
        <w:r w:rsidRPr="00FD5F5B" w:rsidDel="00FD5F5B">
          <w:rPr>
            <w:rFonts w:ascii="Times New Roman" w:hAnsi="Times New Roman" w:cs="Times New Roman"/>
            <w:i/>
            <w:color w:val="000000"/>
          </w:rPr>
          <w:delText>BamZygo</w:delText>
        </w:r>
        <w:r w:rsidR="00F308D2" w:rsidRPr="00FD5F5B" w:rsidDel="00FD5F5B">
          <w:rPr>
            <w:rFonts w:ascii="Times New Roman" w:hAnsi="Times New Roman" w:cs="Times New Roman"/>
            <w:color w:val="000000"/>
          </w:rPr>
          <w:delText>,</w:delText>
        </w:r>
      </w:del>
      <w:ins w:id="122" w:author="admin" w:date="2016-11-29T11:35:00Z">
        <w:r w:rsidR="00FD5F5B" w:rsidRPr="00FD5F5B">
          <w:rPr>
            <w:rFonts w:ascii="Times New Roman" w:hAnsi="Times New Roman" w:cs="Times New Roman"/>
            <w:i/>
            <w:color w:val="000000"/>
          </w:rPr>
          <w:t xml:space="preserve">Adding </w:t>
        </w:r>
        <w:proofErr w:type="spellStart"/>
        <w:r w:rsidR="00FD5F5B" w:rsidRPr="00FD5F5B">
          <w:rPr>
            <w:rFonts w:ascii="Times New Roman" w:hAnsi="Times New Roman" w:cs="Times New Roman"/>
            <w:i/>
            <w:color w:val="000000"/>
          </w:rPr>
          <w:t>Zygosity</w:t>
        </w:r>
        <w:proofErr w:type="spellEnd"/>
        <w:r w:rsidR="00FD5F5B" w:rsidRPr="00FD5F5B">
          <w:rPr>
            <w:rFonts w:ascii="Times New Roman" w:hAnsi="Times New Roman" w:cs="Times New Roman"/>
            <w:i/>
            <w:color w:val="000000"/>
          </w:rPr>
          <w:t>.</w:t>
        </w:r>
      </w:ins>
      <w:r w:rsidR="00F308D2" w:rsidRPr="00FD5F5B">
        <w:rPr>
          <w:rFonts w:ascii="Times New Roman" w:hAnsi="Times New Roman" w:cs="Times New Roman"/>
          <w:color w:val="000000"/>
        </w:rPr>
        <w:t xml:space="preserve"> </w:t>
      </w:r>
      <w:ins w:id="123" w:author="admin" w:date="2016-11-29T11:36:00Z">
        <w:r w:rsidR="00FD5F5B" w:rsidRPr="00FD5F5B">
          <w:rPr>
            <w:rFonts w:ascii="Times New Roman" w:hAnsi="Times New Roman" w:cs="Times New Roman"/>
            <w:color w:val="000000"/>
          </w:rPr>
          <w:t xml:space="preserve">Inspects the nucleotide base counts and adds </w:t>
        </w:r>
        <w:proofErr w:type="spellStart"/>
        <w:r w:rsidR="00FD5F5B" w:rsidRPr="00FD5F5B">
          <w:rPr>
            <w:rFonts w:ascii="Times New Roman" w:hAnsi="Times New Roman" w:cs="Times New Roman"/>
            <w:color w:val="000000"/>
          </w:rPr>
          <w:t>zygosity</w:t>
        </w:r>
        <w:proofErr w:type="spellEnd"/>
        <w:r w:rsidR="00FD5F5B" w:rsidRPr="00FD5F5B">
          <w:rPr>
            <w:rFonts w:ascii="Times New Roman" w:hAnsi="Times New Roman" w:cs="Times New Roman"/>
            <w:color w:val="000000"/>
          </w:rPr>
          <w:t xml:space="preserve"> status. If the ratio of the nucleotide base counts for a given variant are above a user-defined threshold value (default 0.65) it is flagged as homozygous, and if below or equal it is heterozygous.</w:t>
        </w:r>
      </w:ins>
    </w:p>
    <w:p w:rsidR="00FD5F5B" w:rsidRDefault="00FD5F5B">
      <w:pPr>
        <w:pStyle w:val="ListParagraph"/>
        <w:rPr>
          <w:ins w:id="124" w:author="admin" w:date="2016-11-29T11:36:00Z"/>
          <w:rFonts w:ascii="Times New Roman" w:hAnsi="Times New Roman" w:cs="Times New Roman"/>
          <w:color w:val="000000"/>
        </w:rPr>
        <w:pPrChange w:id="125" w:author="admin" w:date="2016-11-29T11:36:00Z">
          <w:pPr>
            <w:pStyle w:val="PreformattedText"/>
            <w:numPr>
              <w:numId w:val="2"/>
            </w:numPr>
            <w:ind w:left="720" w:hanging="360"/>
          </w:pPr>
        </w:pPrChange>
      </w:pPr>
    </w:p>
    <w:p w:rsidR="0000415A" w:rsidRPr="009A7047" w:rsidDel="00FD5F5B" w:rsidRDefault="00BD2CF3">
      <w:pPr>
        <w:pStyle w:val="PreformattedText"/>
        <w:ind w:left="720"/>
        <w:rPr>
          <w:del w:id="126" w:author="admin" w:date="2016-11-29T11:36:00Z"/>
          <w:rFonts w:ascii="Times New Roman" w:hAnsi="Times New Roman" w:cs="Times New Roman"/>
        </w:rPr>
        <w:pPrChange w:id="127" w:author="admin" w:date="2016-11-29T11:36:00Z">
          <w:pPr>
            <w:pStyle w:val="PreformattedText"/>
            <w:numPr>
              <w:numId w:val="2"/>
            </w:numPr>
            <w:ind w:left="720" w:hanging="360"/>
          </w:pPr>
        </w:pPrChange>
      </w:pPr>
      <w:del w:id="128" w:author="admin" w:date="2016-11-29T11:36:00Z">
        <w:r w:rsidRPr="009A7047" w:rsidDel="00FD5F5B">
          <w:rPr>
            <w:rFonts w:ascii="Times New Roman" w:hAnsi="Times New Roman" w:cs="Times New Roman"/>
            <w:color w:val="000000"/>
          </w:rPr>
          <w:delText>Addresses a confidence issue in with pre-processed variants, where heterozygosity and homozygosity would be assigned based on post-quality filtering metrics. This module recalculates allele frequencies and makes a judgement independent of any other assessment.</w:delText>
        </w:r>
      </w:del>
    </w:p>
    <w:p w:rsidR="0000415A" w:rsidRPr="00FD5F5B" w:rsidRDefault="0000415A">
      <w:pPr>
        <w:pStyle w:val="PreformattedText"/>
        <w:ind w:left="720"/>
        <w:rPr>
          <w:rFonts w:ascii="Times New Roman" w:hAnsi="Times New Roman" w:cs="Times New Roman"/>
          <w:color w:val="000000"/>
        </w:rPr>
        <w:pPrChange w:id="129" w:author="admin" w:date="2016-11-29T11:36:00Z">
          <w:pPr>
            <w:pStyle w:val="PreformattedText"/>
            <w:numPr>
              <w:numId w:val="2"/>
            </w:numPr>
            <w:ind w:left="720" w:hanging="360"/>
          </w:pPr>
        </w:pPrChange>
      </w:pP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Once fully annotated, the resultant output VCFs are ready to be processed by the filtration modules</w:t>
      </w:r>
      <w:ins w:id="130" w:author="admin" w:date="2016-11-29T11:34:00Z">
        <w:r w:rsidR="00FD5F5B">
          <w:rPr>
            <w:rFonts w:ascii="Times New Roman" w:hAnsi="Times New Roman" w:cs="Times New Roman"/>
            <w:color w:val="000000"/>
          </w:rPr>
          <w:t>.</w:t>
        </w:r>
      </w:ins>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w:t>
      </w:r>
    </w:p>
    <w:p w:rsidR="0000415A" w:rsidRPr="009A7047" w:rsidRDefault="00BD2CF3">
      <w:pPr>
        <w:pStyle w:val="PreformattedText"/>
        <w:spacing w:after="283"/>
        <w:rPr>
          <w:rFonts w:ascii="Times New Roman" w:hAnsi="Times New Roman" w:cs="Times New Roman"/>
          <w:b/>
          <w:color w:val="0000CC"/>
        </w:rPr>
      </w:pPr>
      <w:r w:rsidRPr="009A7047">
        <w:rPr>
          <w:rFonts w:ascii="Times New Roman" w:hAnsi="Times New Roman" w:cs="Times New Roman"/>
          <w:b/>
          <w:color w:val="0000CC"/>
        </w:rPr>
        <w:t>Filtration Modules</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The filtration modules consist of a series of Python(v2.7) scripts designed to parse these fields with the aim of minimizing the need for any mapping or additional pass-</w:t>
      </w:r>
      <w:proofErr w:type="spellStart"/>
      <w:r w:rsidRPr="009A7047">
        <w:rPr>
          <w:rFonts w:ascii="Times New Roman" w:hAnsi="Times New Roman" w:cs="Times New Roman"/>
          <w:color w:val="000000"/>
        </w:rPr>
        <w:t>throughs</w:t>
      </w:r>
      <w:proofErr w:type="spellEnd"/>
      <w:r w:rsidRPr="009A7047">
        <w:rPr>
          <w:rFonts w:ascii="Times New Roman" w:hAnsi="Times New Roman" w:cs="Times New Roman"/>
          <w:color w:val="000000"/>
        </w:rPr>
        <w:t>.</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A variant line in a VCF file describes six mandatory fields grouped into three distinct categories (in order of filtration complexity):</w:t>
      </w:r>
    </w:p>
    <w:p w:rsidR="0000415A" w:rsidRPr="009A7047" w:rsidRDefault="00236384">
      <w:pPr>
        <w:pStyle w:val="PreformattedText"/>
        <w:spacing w:after="283"/>
        <w:rPr>
          <w:rFonts w:ascii="Times New Roman" w:hAnsi="Times New Roman" w:cs="Times New Roman"/>
        </w:rPr>
      </w:pPr>
      <w:r w:rsidRPr="00236384">
        <w:rPr>
          <w:rFonts w:ascii="Times New Roman" w:hAnsi="Times New Roman" w:cs="Times New Roman"/>
          <w:b/>
          <w:color w:val="000000"/>
        </w:rPr>
        <w:t>Variant Properties</w:t>
      </w:r>
      <w:r>
        <w:rPr>
          <w:rFonts w:ascii="Times New Roman" w:hAnsi="Times New Roman" w:cs="Times New Roman"/>
          <w:color w:val="000000"/>
        </w:rPr>
        <w:t xml:space="preserve"> - </w:t>
      </w:r>
      <w:r w:rsidR="00BD2CF3" w:rsidRPr="009A7047">
        <w:rPr>
          <w:rFonts w:ascii="Times New Roman" w:hAnsi="Times New Roman" w:cs="Times New Roman"/>
          <w:color w:val="000000"/>
        </w:rPr>
        <w:t>(CHROM) chromosome number, (POS) physical base-pair position, (REF) reference allele, and (ALT) alternate allele(s).</w:t>
      </w:r>
    </w:p>
    <w:p w:rsidR="0000415A" w:rsidRDefault="00BD2CF3">
      <w:pPr>
        <w:pStyle w:val="PreformattedText"/>
        <w:rPr>
          <w:rFonts w:ascii="Times New Roman" w:hAnsi="Times New Roman" w:cs="Times New Roman"/>
          <w:color w:val="000000"/>
        </w:rPr>
      </w:pPr>
      <w:r w:rsidRPr="009A7047">
        <w:rPr>
          <w:rFonts w:ascii="Times New Roman" w:hAnsi="Times New Roman" w:cs="Times New Roman"/>
          <w:color w:val="000000"/>
        </w:rPr>
        <w:t xml:space="preserve">        These are processed by the following filtration modules:</w:t>
      </w:r>
    </w:p>
    <w:p w:rsidR="00236384" w:rsidRPr="009A7047" w:rsidRDefault="00236384">
      <w:pPr>
        <w:pStyle w:val="PreformattedText"/>
        <w:rPr>
          <w:rFonts w:ascii="Times New Roman" w:hAnsi="Times New Roman" w:cs="Times New Roman"/>
          <w:color w:val="000000"/>
        </w:rPr>
      </w:pPr>
    </w:p>
    <w:p w:rsidR="0000415A" w:rsidRPr="009A7047" w:rsidRDefault="00236384" w:rsidP="00236384">
      <w:pPr>
        <w:pStyle w:val="PreformattedText"/>
        <w:numPr>
          <w:ilvl w:val="0"/>
          <w:numId w:val="1"/>
        </w:numPr>
        <w:rPr>
          <w:rFonts w:ascii="Times New Roman" w:hAnsi="Times New Roman" w:cs="Times New Roman"/>
        </w:rPr>
      </w:pPr>
      <w:r w:rsidRPr="00236384">
        <w:rPr>
          <w:rFonts w:ascii="Times New Roman" w:hAnsi="Times New Roman" w:cs="Times New Roman"/>
          <w:i/>
          <w:color w:val="000000"/>
        </w:rPr>
        <w:t>Physical Location</w:t>
      </w:r>
      <w:ins w:id="131" w:author="admin" w:date="2016-11-29T11:49:00Z">
        <w:r w:rsidR="004E3A00">
          <w:rPr>
            <w:rFonts w:ascii="Times New Roman" w:hAnsi="Times New Roman" w:cs="Times New Roman"/>
            <w:i/>
            <w:color w:val="000000"/>
          </w:rPr>
          <w:t xml:space="preserve"> Filter</w:t>
        </w:r>
      </w:ins>
      <w:ins w:id="132" w:author="admin" w:date="2016-11-29T11:46:00Z">
        <w:r w:rsidR="004E3A00">
          <w:rPr>
            <w:rFonts w:ascii="Times New Roman" w:hAnsi="Times New Roman" w:cs="Times New Roman"/>
            <w:color w:val="000000"/>
          </w:rPr>
          <w:t>.</w:t>
        </w:r>
      </w:ins>
      <w:del w:id="133" w:author="admin" w:date="2016-11-29T11:46:00Z">
        <w:r w:rsidDel="004E3A00">
          <w:rPr>
            <w:rFonts w:ascii="Times New Roman" w:hAnsi="Times New Roman" w:cs="Times New Roman"/>
            <w:color w:val="000000"/>
          </w:rPr>
          <w:delText>,</w:delText>
        </w:r>
      </w:del>
      <w:r>
        <w:rPr>
          <w:rFonts w:ascii="Times New Roman" w:hAnsi="Times New Roman" w:cs="Times New Roman"/>
          <w:color w:val="000000"/>
        </w:rPr>
        <w:t xml:space="preserve"> </w:t>
      </w:r>
      <w:r w:rsidR="00BD2CF3" w:rsidRPr="009A7047">
        <w:rPr>
          <w:rFonts w:ascii="Times New Roman" w:hAnsi="Times New Roman" w:cs="Times New Roman"/>
          <w:color w:val="000000"/>
        </w:rPr>
        <w:t>Parses the first two columns only; chromosome and physical base-pair position. A locus set is provided by the user and all variants that exist inclusively within are kept in the output.</w:t>
      </w:r>
      <w:del w:id="134" w:author="admin" w:date="2016-11-29T11:49:00Z">
        <w:r w:rsidR="00BD2CF3" w:rsidRPr="009A7047" w:rsidDel="004E3A00">
          <w:rPr>
            <w:rFonts w:ascii="Times New Roman" w:hAnsi="Times New Roman" w:cs="Times New Roman"/>
            <w:color w:val="000000"/>
          </w:rPr>
          <w:delText>}</w:delText>
        </w:r>
      </w:del>
    </w:p>
    <w:p w:rsidR="0000415A" w:rsidRPr="009A7047" w:rsidRDefault="00236384" w:rsidP="00236384">
      <w:pPr>
        <w:pStyle w:val="PreformattedText"/>
        <w:numPr>
          <w:ilvl w:val="0"/>
          <w:numId w:val="1"/>
        </w:numPr>
        <w:rPr>
          <w:rFonts w:ascii="Times New Roman" w:hAnsi="Times New Roman" w:cs="Times New Roman"/>
        </w:rPr>
      </w:pPr>
      <w:r w:rsidRPr="00236384">
        <w:rPr>
          <w:rFonts w:ascii="Times New Roman" w:hAnsi="Times New Roman" w:cs="Times New Roman"/>
          <w:i/>
          <w:color w:val="000000"/>
        </w:rPr>
        <w:t>Novel Variant</w:t>
      </w:r>
      <w:ins w:id="135" w:author="admin" w:date="2016-11-29T11:49:00Z">
        <w:r w:rsidR="004E3A00">
          <w:rPr>
            <w:rFonts w:ascii="Times New Roman" w:hAnsi="Times New Roman" w:cs="Times New Roman"/>
            <w:i/>
            <w:color w:val="000000"/>
          </w:rPr>
          <w:t xml:space="preserve"> filter</w:t>
        </w:r>
        <w:r w:rsidR="004E3A00">
          <w:rPr>
            <w:rFonts w:ascii="Times New Roman" w:hAnsi="Times New Roman" w:cs="Times New Roman"/>
            <w:color w:val="000000"/>
          </w:rPr>
          <w:t>.</w:t>
        </w:r>
      </w:ins>
      <w:del w:id="136" w:author="admin" w:date="2016-11-29T11:49:00Z">
        <w:r w:rsidDel="004E3A00">
          <w:rPr>
            <w:rFonts w:ascii="Times New Roman" w:hAnsi="Times New Roman" w:cs="Times New Roman"/>
            <w:color w:val="000000"/>
          </w:rPr>
          <w:delText>,</w:delText>
        </w:r>
      </w:del>
      <w:r>
        <w:rPr>
          <w:rFonts w:ascii="Times New Roman" w:hAnsi="Times New Roman" w:cs="Times New Roman"/>
          <w:color w:val="000000"/>
        </w:rPr>
        <w:t xml:space="preserve"> </w:t>
      </w:r>
      <w:r w:rsidR="00BD2CF3" w:rsidRPr="009A7047">
        <w:rPr>
          <w:rFonts w:ascii="Times New Roman" w:hAnsi="Times New Roman" w:cs="Times New Roman"/>
          <w:color w:val="000000"/>
        </w:rPr>
        <w:t>Parses the third column only describing variant identifier, and where not present (represented as '.') to keep the variant.</w:t>
      </w:r>
      <w:del w:id="137" w:author="admin" w:date="2016-11-29T11:49:00Z">
        <w:r w:rsidR="00BD2CF3" w:rsidRPr="009A7047" w:rsidDel="004E3A00">
          <w:rPr>
            <w:rFonts w:ascii="Times New Roman" w:hAnsi="Times New Roman" w:cs="Times New Roman"/>
            <w:color w:val="000000"/>
          </w:rPr>
          <w:delText>}</w:delText>
        </w:r>
      </w:del>
    </w:p>
    <w:p w:rsidR="0000415A" w:rsidRPr="009A7047" w:rsidRDefault="0000415A">
      <w:pPr>
        <w:pStyle w:val="PreformattedText"/>
        <w:spacing w:after="283"/>
        <w:rPr>
          <w:rFonts w:ascii="Times New Roman" w:hAnsi="Times New Roman" w:cs="Times New Roman"/>
          <w:color w:val="000000"/>
        </w:rPr>
      </w:pPr>
    </w:p>
    <w:p w:rsidR="0000415A" w:rsidRPr="009A7047" w:rsidRDefault="00BD2CF3">
      <w:pPr>
        <w:pStyle w:val="PreformattedText"/>
        <w:spacing w:after="283"/>
        <w:rPr>
          <w:rFonts w:ascii="Times New Roman" w:hAnsi="Times New Roman" w:cs="Times New Roman"/>
        </w:rPr>
      </w:pPr>
      <w:r w:rsidRPr="00236384">
        <w:rPr>
          <w:rFonts w:ascii="Times New Roman" w:hAnsi="Times New Roman" w:cs="Times New Roman"/>
          <w:b/>
          <w:color w:val="000000"/>
        </w:rPr>
        <w:t>Variant Metadata</w:t>
      </w:r>
      <w:r w:rsidR="00236384" w:rsidRPr="00236384">
        <w:rPr>
          <w:rFonts w:ascii="Times New Roman" w:hAnsi="Times New Roman" w:cs="Times New Roman"/>
          <w:b/>
          <w:color w:val="000000"/>
        </w:rPr>
        <w:t xml:space="preserve"> </w:t>
      </w:r>
      <w:r w:rsidR="00236384">
        <w:rPr>
          <w:rFonts w:ascii="Times New Roman" w:hAnsi="Times New Roman" w:cs="Times New Roman"/>
          <w:color w:val="000000"/>
        </w:rPr>
        <w:t xml:space="preserve">- </w:t>
      </w:r>
      <w:r w:rsidRPr="009A7047">
        <w:rPr>
          <w:rFonts w:ascii="Times New Roman" w:hAnsi="Times New Roman" w:cs="Times New Roman"/>
          <w:color w:val="000000"/>
        </w:rPr>
        <w:t>(INFO) variant call information consisting of various call related properties summarizing the FASTA strand pileup it bisects.</w:t>
      </w:r>
    </w:p>
    <w:p w:rsidR="0000415A" w:rsidRPr="009A7047" w:rsidRDefault="00BD2CF3">
      <w:pPr>
        <w:pStyle w:val="PreformattedText"/>
        <w:spacing w:after="283"/>
        <w:rPr>
          <w:rFonts w:ascii="Times New Roman" w:hAnsi="Times New Roman" w:cs="Times New Roman"/>
          <w:color w:val="000000"/>
        </w:rPr>
      </w:pPr>
      <w:r w:rsidRPr="009A7047">
        <w:rPr>
          <w:rFonts w:ascii="Times New Roman" w:hAnsi="Times New Roman" w:cs="Times New Roman"/>
          <w:color w:val="000000"/>
        </w:rPr>
        <w:t xml:space="preserve">        The INFO field consists of variant call report information which only alludes to the quality of the sample data, but not to the sample data itself, enabling for fast single-pass processing.</w:t>
      </w:r>
    </w:p>
    <w:p w:rsidR="0000415A" w:rsidRPr="009A7047" w:rsidRDefault="00236384" w:rsidP="00236384">
      <w:pPr>
        <w:pStyle w:val="PreformattedText"/>
        <w:numPr>
          <w:ilvl w:val="0"/>
          <w:numId w:val="1"/>
        </w:numPr>
        <w:rPr>
          <w:rFonts w:ascii="Times New Roman" w:hAnsi="Times New Roman" w:cs="Times New Roman"/>
        </w:rPr>
      </w:pPr>
      <w:r w:rsidRPr="00236384">
        <w:rPr>
          <w:rFonts w:ascii="Times New Roman" w:hAnsi="Times New Roman" w:cs="Times New Roman"/>
          <w:i/>
          <w:color w:val="000000"/>
        </w:rPr>
        <w:t>Read Depth</w:t>
      </w:r>
      <w:ins w:id="138" w:author="admin" w:date="2016-11-29T11:50:00Z">
        <w:r w:rsidR="004E3A00">
          <w:rPr>
            <w:rFonts w:ascii="Times New Roman" w:hAnsi="Times New Roman" w:cs="Times New Roman"/>
            <w:i/>
            <w:color w:val="000000"/>
          </w:rPr>
          <w:t xml:space="preserve"> Filter</w:t>
        </w:r>
        <w:r w:rsidR="004E3A00">
          <w:rPr>
            <w:rFonts w:ascii="Times New Roman" w:hAnsi="Times New Roman" w:cs="Times New Roman"/>
            <w:color w:val="000000"/>
          </w:rPr>
          <w:t>.</w:t>
        </w:r>
      </w:ins>
      <w:del w:id="139" w:author="admin" w:date="2016-11-29T11:50:00Z">
        <w:r w:rsidDel="004E3A00">
          <w:rPr>
            <w:rFonts w:ascii="Times New Roman" w:hAnsi="Times New Roman" w:cs="Times New Roman"/>
            <w:color w:val="000000"/>
          </w:rPr>
          <w:delText>,</w:delText>
        </w:r>
      </w:del>
      <w:r>
        <w:rPr>
          <w:rFonts w:ascii="Times New Roman" w:hAnsi="Times New Roman" w:cs="Times New Roman"/>
          <w:color w:val="000000"/>
        </w:rPr>
        <w:t xml:space="preserve"> </w:t>
      </w:r>
      <w:r w:rsidR="00BD2CF3" w:rsidRPr="009A7047">
        <w:rPr>
          <w:rFonts w:ascii="Times New Roman" w:hAnsi="Times New Roman" w:cs="Times New Roman"/>
          <w:color w:val="000000"/>
        </w:rPr>
        <w:t>Filters based upon the number of FASTA reads aligned at that position, discarding any variants falling below the user-set limit.</w:t>
      </w:r>
      <w:del w:id="140" w:author="admin" w:date="2016-11-29T11:51:00Z">
        <w:r w:rsidR="00BD2CF3" w:rsidRPr="009A7047" w:rsidDel="004E3A00">
          <w:rPr>
            <w:rFonts w:ascii="Times New Roman" w:hAnsi="Times New Roman" w:cs="Times New Roman"/>
            <w:color w:val="000000"/>
          </w:rPr>
          <w:delText>}</w:delText>
        </w:r>
      </w:del>
    </w:p>
    <w:p w:rsidR="0000415A" w:rsidRPr="009A7047" w:rsidRDefault="00236384" w:rsidP="00236384">
      <w:pPr>
        <w:pStyle w:val="PreformattedText"/>
        <w:numPr>
          <w:ilvl w:val="0"/>
          <w:numId w:val="1"/>
        </w:numPr>
        <w:rPr>
          <w:rFonts w:ascii="Times New Roman" w:hAnsi="Times New Roman" w:cs="Times New Roman"/>
        </w:rPr>
      </w:pPr>
      <w:r w:rsidRPr="00236384">
        <w:rPr>
          <w:rFonts w:ascii="Times New Roman" w:hAnsi="Times New Roman" w:cs="Times New Roman"/>
          <w:i/>
          <w:color w:val="000000"/>
        </w:rPr>
        <w:t>Call Quality</w:t>
      </w:r>
      <w:ins w:id="141" w:author="admin" w:date="2016-11-29T11:50:00Z">
        <w:r w:rsidR="004E3A00">
          <w:rPr>
            <w:rFonts w:ascii="Times New Roman" w:hAnsi="Times New Roman" w:cs="Times New Roman"/>
            <w:i/>
            <w:color w:val="000000"/>
          </w:rPr>
          <w:t xml:space="preserve"> Filter</w:t>
        </w:r>
        <w:r w:rsidR="004E3A00">
          <w:rPr>
            <w:rFonts w:ascii="Times New Roman" w:hAnsi="Times New Roman" w:cs="Times New Roman"/>
            <w:color w:val="000000"/>
          </w:rPr>
          <w:t>.</w:t>
        </w:r>
      </w:ins>
      <w:del w:id="142" w:author="admin" w:date="2016-11-29T11:50:00Z">
        <w:r w:rsidDel="004E3A00">
          <w:rPr>
            <w:rFonts w:ascii="Times New Roman" w:hAnsi="Times New Roman" w:cs="Times New Roman"/>
            <w:color w:val="000000"/>
          </w:rPr>
          <w:delText>,</w:delText>
        </w:r>
      </w:del>
      <w:r>
        <w:rPr>
          <w:rFonts w:ascii="Times New Roman" w:hAnsi="Times New Roman" w:cs="Times New Roman"/>
          <w:color w:val="000000"/>
        </w:rPr>
        <w:t xml:space="preserve"> </w:t>
      </w:r>
      <w:r w:rsidR="00BD2CF3" w:rsidRPr="009A7047">
        <w:rPr>
          <w:rFonts w:ascii="Times New Roman" w:hAnsi="Times New Roman" w:cs="Times New Roman"/>
          <w:color w:val="000000"/>
        </w:rPr>
        <w:t>The variant caller often assigns its own scoring nomenclature (non-transparent, often related to read-depth) which is processed</w:t>
      </w:r>
      <w:ins w:id="143" w:author="admin" w:date="2016-11-29T11:52:00Z">
        <w:r w:rsidR="004E3A00">
          <w:rPr>
            <w:rFonts w:ascii="Times New Roman" w:hAnsi="Times New Roman" w:cs="Times New Roman"/>
            <w:color w:val="000000"/>
          </w:rPr>
          <w:t xml:space="preserve"> using the user-set limit</w:t>
        </w:r>
      </w:ins>
      <w:del w:id="144" w:author="admin" w:date="2016-11-30T15:17:00Z">
        <w:r w:rsidR="00BD2CF3" w:rsidRPr="009A7047" w:rsidDel="00287A48">
          <w:rPr>
            <w:rFonts w:ascii="Times New Roman" w:hAnsi="Times New Roman" w:cs="Times New Roman"/>
            <w:color w:val="000000"/>
          </w:rPr>
          <w:delText xml:space="preserve"> or ignored at this step</w:delText>
        </w:r>
      </w:del>
      <w:r w:rsidR="00BD2CF3" w:rsidRPr="009A7047">
        <w:rPr>
          <w:rFonts w:ascii="Times New Roman" w:hAnsi="Times New Roman" w:cs="Times New Roman"/>
          <w:color w:val="000000"/>
        </w:rPr>
        <w:t>.</w:t>
      </w:r>
      <w:del w:id="145" w:author="admin" w:date="2016-11-29T11:51:00Z">
        <w:r w:rsidR="00BD2CF3" w:rsidRPr="009A7047" w:rsidDel="004E3A00">
          <w:rPr>
            <w:rFonts w:ascii="Times New Roman" w:hAnsi="Times New Roman" w:cs="Times New Roman"/>
            <w:color w:val="000000"/>
          </w:rPr>
          <w:delText>}</w:delText>
        </w:r>
      </w:del>
    </w:p>
    <w:p w:rsidR="0000415A" w:rsidRPr="009A7047" w:rsidRDefault="00236384" w:rsidP="00236384">
      <w:pPr>
        <w:pStyle w:val="PreformattedText"/>
        <w:numPr>
          <w:ilvl w:val="0"/>
          <w:numId w:val="1"/>
        </w:numPr>
        <w:rPr>
          <w:rFonts w:ascii="Times New Roman" w:hAnsi="Times New Roman" w:cs="Times New Roman"/>
        </w:rPr>
      </w:pPr>
      <w:r w:rsidRPr="00236384">
        <w:rPr>
          <w:rFonts w:ascii="Times New Roman" w:hAnsi="Times New Roman" w:cs="Times New Roman"/>
          <w:i/>
          <w:color w:val="000000"/>
        </w:rPr>
        <w:t>Mutation Type</w:t>
      </w:r>
      <w:ins w:id="146" w:author="admin" w:date="2016-11-29T11:50:00Z">
        <w:r w:rsidR="004E3A00">
          <w:rPr>
            <w:rFonts w:ascii="Times New Roman" w:hAnsi="Times New Roman" w:cs="Times New Roman"/>
            <w:i/>
            <w:color w:val="000000"/>
          </w:rPr>
          <w:t xml:space="preserve"> Filer</w:t>
        </w:r>
        <w:r w:rsidR="004E3A00">
          <w:rPr>
            <w:rFonts w:ascii="Times New Roman" w:hAnsi="Times New Roman" w:cs="Times New Roman"/>
            <w:color w:val="000000"/>
          </w:rPr>
          <w:t>.</w:t>
        </w:r>
      </w:ins>
      <w:del w:id="147" w:author="admin" w:date="2016-11-29T11:50:00Z">
        <w:r w:rsidDel="004E3A00">
          <w:rPr>
            <w:rFonts w:ascii="Times New Roman" w:hAnsi="Times New Roman" w:cs="Times New Roman"/>
            <w:color w:val="000000"/>
          </w:rPr>
          <w:delText>,</w:delText>
        </w:r>
      </w:del>
      <w:r>
        <w:rPr>
          <w:rFonts w:ascii="Times New Roman" w:hAnsi="Times New Roman" w:cs="Times New Roman"/>
          <w:color w:val="000000"/>
        </w:rPr>
        <w:t xml:space="preserve"> </w:t>
      </w:r>
      <w:r w:rsidR="00BD2CF3" w:rsidRPr="009A7047">
        <w:rPr>
          <w:rFonts w:ascii="Times New Roman" w:hAnsi="Times New Roman" w:cs="Times New Roman"/>
          <w:color w:val="000000"/>
        </w:rPr>
        <w:t xml:space="preserve">Makes use of </w:t>
      </w:r>
      <w:del w:id="148" w:author="admin" w:date="2016-11-30T17:44:00Z">
        <w:r w:rsidR="00BD2CF3" w:rsidRPr="00236384" w:rsidDel="00DE2FC5">
          <w:rPr>
            <w:rFonts w:ascii="Times New Roman" w:hAnsi="Times New Roman" w:cs="Times New Roman"/>
            <w:i/>
            <w:color w:val="000000"/>
          </w:rPr>
          <w:delText>FuncAnnot</w:delText>
        </w:r>
        <w:r w:rsidR="00BD2CF3" w:rsidRPr="009A7047" w:rsidDel="00DE2FC5">
          <w:rPr>
            <w:rFonts w:ascii="Times New Roman" w:hAnsi="Times New Roman" w:cs="Times New Roman"/>
            <w:color w:val="000000"/>
          </w:rPr>
          <w:delText xml:space="preserve"> </w:delText>
        </w:r>
      </w:del>
      <w:ins w:id="149" w:author="admin" w:date="2016-11-30T17:44:00Z">
        <w:r w:rsidR="00DE2FC5">
          <w:rPr>
            <w:rFonts w:ascii="Times New Roman" w:hAnsi="Times New Roman" w:cs="Times New Roman"/>
            <w:i/>
            <w:color w:val="000000"/>
          </w:rPr>
          <w:t xml:space="preserve">Adding Function </w:t>
        </w:r>
        <w:r w:rsidR="00DE2FC5" w:rsidRPr="00DE2FC5">
          <w:rPr>
            <w:rFonts w:ascii="Times New Roman" w:hAnsi="Times New Roman" w:cs="Times New Roman"/>
            <w:color w:val="000000"/>
            <w:rPrChange w:id="150" w:author="admin" w:date="2016-11-30T17:45:00Z">
              <w:rPr>
                <w:rFonts w:ascii="Times New Roman" w:hAnsi="Times New Roman" w:cs="Times New Roman"/>
                <w:i/>
                <w:color w:val="000000"/>
              </w:rPr>
            </w:rPrChange>
          </w:rPr>
          <w:t>module</w:t>
        </w:r>
        <w:r w:rsidR="00DE2FC5" w:rsidRPr="009A7047">
          <w:rPr>
            <w:rFonts w:ascii="Times New Roman" w:hAnsi="Times New Roman" w:cs="Times New Roman"/>
            <w:color w:val="000000"/>
          </w:rPr>
          <w:t xml:space="preserve"> </w:t>
        </w:r>
      </w:ins>
      <w:r w:rsidR="00BD2CF3" w:rsidRPr="009A7047">
        <w:rPr>
          <w:rFonts w:ascii="Times New Roman" w:hAnsi="Times New Roman" w:cs="Times New Roman"/>
          <w:color w:val="000000"/>
        </w:rPr>
        <w:t>annotations to filter single variants based upon user-set requirements of including any (multiple) of missense, nonsense, and synonymous mutation types.</w:t>
      </w:r>
      <w:del w:id="151" w:author="admin" w:date="2016-11-29T11:52:00Z">
        <w:r w:rsidR="00BD2CF3" w:rsidRPr="009A7047" w:rsidDel="004E3A00">
          <w:rPr>
            <w:rFonts w:ascii="Times New Roman" w:hAnsi="Times New Roman" w:cs="Times New Roman"/>
            <w:color w:val="000000"/>
          </w:rPr>
          <w:delText>}</w:delText>
        </w:r>
      </w:del>
      <w:r w:rsidR="00BD2CF3" w:rsidRPr="009A7047">
        <w:rPr>
          <w:rFonts w:ascii="Times New Roman" w:hAnsi="Times New Roman" w:cs="Times New Roman"/>
          <w:color w:val="000000"/>
        </w:rPr>
        <w:t xml:space="preserve">  </w:t>
      </w:r>
    </w:p>
    <w:p w:rsidR="0000415A" w:rsidRPr="009A7047" w:rsidRDefault="00236384" w:rsidP="00236384">
      <w:pPr>
        <w:pStyle w:val="PreformattedText"/>
        <w:numPr>
          <w:ilvl w:val="0"/>
          <w:numId w:val="1"/>
        </w:numPr>
        <w:rPr>
          <w:rFonts w:ascii="Times New Roman" w:hAnsi="Times New Roman" w:cs="Times New Roman"/>
        </w:rPr>
      </w:pPr>
      <w:del w:id="152" w:author="admin" w:date="2016-11-29T11:51:00Z">
        <w:r w:rsidRPr="00236384" w:rsidDel="004E3A00">
          <w:rPr>
            <w:rFonts w:ascii="Times New Roman" w:hAnsi="Times New Roman" w:cs="Times New Roman"/>
            <w:i/>
            <w:color w:val="000000"/>
          </w:rPr>
          <w:delText xml:space="preserve">Common </w:delText>
        </w:r>
      </w:del>
      <w:ins w:id="153" w:author="admin" w:date="2016-11-29T11:51:00Z">
        <w:r w:rsidR="004E3A00">
          <w:rPr>
            <w:rFonts w:ascii="Times New Roman" w:hAnsi="Times New Roman" w:cs="Times New Roman"/>
            <w:i/>
            <w:color w:val="000000"/>
          </w:rPr>
          <w:t>Same</w:t>
        </w:r>
        <w:r w:rsidR="004E3A00" w:rsidRPr="00236384">
          <w:rPr>
            <w:rFonts w:ascii="Times New Roman" w:hAnsi="Times New Roman" w:cs="Times New Roman"/>
            <w:i/>
            <w:color w:val="000000"/>
          </w:rPr>
          <w:t xml:space="preserve"> </w:t>
        </w:r>
      </w:ins>
      <w:r w:rsidRPr="00236384">
        <w:rPr>
          <w:rFonts w:ascii="Times New Roman" w:hAnsi="Times New Roman" w:cs="Times New Roman"/>
          <w:i/>
          <w:color w:val="000000"/>
        </w:rPr>
        <w:t>Gene</w:t>
      </w:r>
      <w:ins w:id="154" w:author="admin" w:date="2016-11-29T11:51:00Z">
        <w:r w:rsidR="004E3A00">
          <w:rPr>
            <w:rFonts w:ascii="Times New Roman" w:hAnsi="Times New Roman" w:cs="Times New Roman"/>
            <w:i/>
            <w:color w:val="000000"/>
          </w:rPr>
          <w:t xml:space="preserve"> Filter</w:t>
        </w:r>
      </w:ins>
      <w:ins w:id="155" w:author="admin" w:date="2016-11-29T11:50:00Z">
        <w:r w:rsidR="004E3A00">
          <w:rPr>
            <w:rFonts w:ascii="Times New Roman" w:hAnsi="Times New Roman" w:cs="Times New Roman"/>
            <w:color w:val="000000"/>
          </w:rPr>
          <w:t>.</w:t>
        </w:r>
      </w:ins>
      <w:del w:id="156" w:author="admin" w:date="2016-11-29T11:50:00Z">
        <w:r w:rsidDel="004E3A00">
          <w:rPr>
            <w:rFonts w:ascii="Times New Roman" w:hAnsi="Times New Roman" w:cs="Times New Roman"/>
            <w:color w:val="000000"/>
          </w:rPr>
          <w:delText>,</w:delText>
        </w:r>
      </w:del>
      <w:r>
        <w:rPr>
          <w:rFonts w:ascii="Times New Roman" w:hAnsi="Times New Roman" w:cs="Times New Roman"/>
          <w:color w:val="000000"/>
        </w:rPr>
        <w:t xml:space="preserve"> </w:t>
      </w:r>
      <w:r w:rsidR="00BD2CF3" w:rsidRPr="009A7047">
        <w:rPr>
          <w:rFonts w:ascii="Times New Roman" w:hAnsi="Times New Roman" w:cs="Times New Roman"/>
          <w:color w:val="000000"/>
        </w:rPr>
        <w:t>Requires more than one input VCF. Depending on the level of domain specificity (gene/exon), maps out all domains common across all input and produces an output set of VCF files that solely include variants that fall within those domains only.</w:t>
      </w:r>
      <w:del w:id="157" w:author="admin" w:date="2016-11-29T11:53:00Z">
        <w:r w:rsidR="00BD2CF3" w:rsidRPr="009A7047" w:rsidDel="004E3A00">
          <w:rPr>
            <w:rFonts w:ascii="Times New Roman" w:hAnsi="Times New Roman" w:cs="Times New Roman"/>
            <w:color w:val="000000"/>
          </w:rPr>
          <w:delText>}</w:delText>
        </w:r>
      </w:del>
    </w:p>
    <w:p w:rsidR="0000415A" w:rsidRPr="009A7047" w:rsidRDefault="00236384" w:rsidP="00236384">
      <w:pPr>
        <w:pStyle w:val="PreformattedText"/>
        <w:numPr>
          <w:ilvl w:val="0"/>
          <w:numId w:val="1"/>
        </w:numPr>
        <w:spacing w:after="283"/>
        <w:rPr>
          <w:rFonts w:ascii="Times New Roman" w:hAnsi="Times New Roman" w:cs="Times New Roman"/>
        </w:rPr>
      </w:pPr>
      <w:del w:id="158" w:author="admin" w:date="2016-11-29T11:51:00Z">
        <w:r w:rsidRPr="00236384" w:rsidDel="004E3A00">
          <w:rPr>
            <w:rFonts w:ascii="Times New Roman" w:hAnsi="Times New Roman" w:cs="Times New Roman"/>
            <w:i/>
            <w:color w:val="000000"/>
          </w:rPr>
          <w:delText xml:space="preserve">Common </w:delText>
        </w:r>
      </w:del>
      <w:ins w:id="159" w:author="admin" w:date="2016-11-29T11:51:00Z">
        <w:r w:rsidR="004E3A00">
          <w:rPr>
            <w:rFonts w:ascii="Times New Roman" w:hAnsi="Times New Roman" w:cs="Times New Roman"/>
            <w:i/>
            <w:color w:val="000000"/>
          </w:rPr>
          <w:t>Same</w:t>
        </w:r>
        <w:r w:rsidR="004E3A00" w:rsidRPr="00236384">
          <w:rPr>
            <w:rFonts w:ascii="Times New Roman" w:hAnsi="Times New Roman" w:cs="Times New Roman"/>
            <w:i/>
            <w:color w:val="000000"/>
          </w:rPr>
          <w:t xml:space="preserve"> </w:t>
        </w:r>
      </w:ins>
      <w:r w:rsidRPr="00236384">
        <w:rPr>
          <w:rFonts w:ascii="Times New Roman" w:hAnsi="Times New Roman" w:cs="Times New Roman"/>
          <w:i/>
          <w:color w:val="000000"/>
        </w:rPr>
        <w:t>Variant</w:t>
      </w:r>
      <w:ins w:id="160" w:author="admin" w:date="2016-11-29T11:51:00Z">
        <w:r w:rsidR="004E3A00">
          <w:rPr>
            <w:rFonts w:ascii="Times New Roman" w:hAnsi="Times New Roman" w:cs="Times New Roman"/>
            <w:i/>
            <w:color w:val="000000"/>
          </w:rPr>
          <w:t xml:space="preserve"> Filter</w:t>
        </w:r>
      </w:ins>
      <w:ins w:id="161" w:author="admin" w:date="2016-11-29T11:50:00Z">
        <w:r w:rsidR="004E3A00">
          <w:rPr>
            <w:rFonts w:ascii="Times New Roman" w:hAnsi="Times New Roman" w:cs="Times New Roman"/>
            <w:color w:val="000000"/>
          </w:rPr>
          <w:t>.</w:t>
        </w:r>
      </w:ins>
      <w:del w:id="162" w:author="admin" w:date="2016-11-29T11:50:00Z">
        <w:r w:rsidDel="004E3A00">
          <w:rPr>
            <w:rFonts w:ascii="Times New Roman" w:hAnsi="Times New Roman" w:cs="Times New Roman"/>
            <w:color w:val="000000"/>
          </w:rPr>
          <w:delText>,</w:delText>
        </w:r>
      </w:del>
      <w:r>
        <w:rPr>
          <w:rFonts w:ascii="Times New Roman" w:hAnsi="Times New Roman" w:cs="Times New Roman"/>
          <w:color w:val="000000"/>
        </w:rPr>
        <w:t xml:space="preserve"> </w:t>
      </w:r>
      <w:r w:rsidR="00BD2CF3" w:rsidRPr="009A7047">
        <w:rPr>
          <w:rFonts w:ascii="Times New Roman" w:hAnsi="Times New Roman" w:cs="Times New Roman"/>
          <w:color w:val="000000"/>
        </w:rPr>
        <w:t>As previous, but under the more stringent requirement that all output variants match the same</w:t>
      </w:r>
      <w:ins w:id="163" w:author="admin" w:date="2016-11-29T11:54:00Z">
        <w:r w:rsidR="004E3A00">
          <w:rPr>
            <w:rFonts w:ascii="Times New Roman" w:hAnsi="Times New Roman" w:cs="Times New Roman"/>
            <w:color w:val="000000"/>
          </w:rPr>
          <w:t xml:space="preserve"> genomic</w:t>
        </w:r>
      </w:ins>
      <w:r w:rsidR="00BD2CF3" w:rsidRPr="009A7047">
        <w:rPr>
          <w:rFonts w:ascii="Times New Roman" w:hAnsi="Times New Roman" w:cs="Times New Roman"/>
          <w:color w:val="000000"/>
        </w:rPr>
        <w:t xml:space="preserve"> position.</w:t>
      </w:r>
      <w:del w:id="164" w:author="admin" w:date="2016-11-29T11:54:00Z">
        <w:r w:rsidR="00BD2CF3" w:rsidRPr="009A7047" w:rsidDel="004E3A00">
          <w:rPr>
            <w:rFonts w:ascii="Times New Roman" w:hAnsi="Times New Roman" w:cs="Times New Roman"/>
            <w:color w:val="000000"/>
          </w:rPr>
          <w:delText>}</w:delText>
        </w:r>
      </w:del>
    </w:p>
    <w:p w:rsidR="0000415A" w:rsidRPr="009A7047" w:rsidRDefault="00236384">
      <w:pPr>
        <w:pStyle w:val="PreformattedText"/>
        <w:spacing w:after="283"/>
        <w:rPr>
          <w:rFonts w:ascii="Times New Roman" w:hAnsi="Times New Roman" w:cs="Times New Roman"/>
        </w:rPr>
      </w:pPr>
      <w:r w:rsidRPr="00236384">
        <w:rPr>
          <w:rFonts w:ascii="Times New Roman" w:hAnsi="Times New Roman" w:cs="Times New Roman"/>
          <w:b/>
          <w:color w:val="000000"/>
        </w:rPr>
        <w:lastRenderedPageBreak/>
        <w:t>Sample Data</w:t>
      </w:r>
      <w:r>
        <w:rPr>
          <w:rFonts w:ascii="Times New Roman" w:hAnsi="Times New Roman" w:cs="Times New Roman"/>
          <w:color w:val="000000"/>
        </w:rPr>
        <w:t xml:space="preserve"> - </w:t>
      </w:r>
      <w:r w:rsidR="00BD2CF3" w:rsidRPr="009A7047">
        <w:rPr>
          <w:rFonts w:ascii="Times New Roman" w:hAnsi="Times New Roman" w:cs="Times New Roman"/>
          <w:color w:val="000000"/>
        </w:rPr>
        <w:t>(FORMAT) Sample format field denoting the format which all subsequent sample data conform to.</w:t>
      </w:r>
    </w:p>
    <w:p w:rsidR="0000415A" w:rsidRPr="009A7047" w:rsidRDefault="00BD2CF3">
      <w:pPr>
        <w:pStyle w:val="PreformattedText"/>
        <w:spacing w:after="283"/>
        <w:rPr>
          <w:rFonts w:ascii="Times New Roman" w:hAnsi="Times New Roman" w:cs="Times New Roman"/>
          <w:color w:val="000000"/>
        </w:rPr>
      </w:pPr>
      <w:r w:rsidRPr="009A7047">
        <w:rPr>
          <w:rFonts w:ascii="Times New Roman" w:hAnsi="Times New Roman" w:cs="Times New Roman"/>
          <w:color w:val="000000"/>
        </w:rPr>
        <w:t xml:space="preserve">        The sample data and format field cannot exist without the other, and it is required that the modules in this category process the format field before scanning the data. </w:t>
      </w:r>
    </w:p>
    <w:p w:rsidR="0000415A" w:rsidRPr="009A7047" w:rsidRDefault="00236384" w:rsidP="00236384">
      <w:pPr>
        <w:pStyle w:val="PreformattedText"/>
        <w:numPr>
          <w:ilvl w:val="0"/>
          <w:numId w:val="1"/>
        </w:numPr>
        <w:rPr>
          <w:rFonts w:ascii="Times New Roman" w:hAnsi="Times New Roman" w:cs="Times New Roman"/>
        </w:rPr>
      </w:pPr>
      <w:r w:rsidRPr="00236384">
        <w:rPr>
          <w:rFonts w:ascii="Times New Roman" w:hAnsi="Times New Roman" w:cs="Times New Roman"/>
          <w:i/>
          <w:color w:val="000000"/>
        </w:rPr>
        <w:t>Alternate Allele Frequency</w:t>
      </w:r>
      <w:ins w:id="165" w:author="admin" w:date="2016-11-29T11:54:00Z">
        <w:r w:rsidR="004E3A00">
          <w:rPr>
            <w:rFonts w:ascii="Times New Roman" w:hAnsi="Times New Roman" w:cs="Times New Roman"/>
            <w:color w:val="000000"/>
          </w:rPr>
          <w:t>.</w:t>
        </w:r>
      </w:ins>
      <w:del w:id="166" w:author="admin" w:date="2016-11-29T11:54:00Z">
        <w:r w:rsidDel="004E3A00">
          <w:rPr>
            <w:rFonts w:ascii="Times New Roman" w:hAnsi="Times New Roman" w:cs="Times New Roman"/>
            <w:color w:val="000000"/>
          </w:rPr>
          <w:delText>,</w:delText>
        </w:r>
      </w:del>
      <w:r>
        <w:rPr>
          <w:rFonts w:ascii="Times New Roman" w:hAnsi="Times New Roman" w:cs="Times New Roman"/>
          <w:color w:val="000000"/>
        </w:rPr>
        <w:t xml:space="preserve"> </w:t>
      </w:r>
      <w:r w:rsidR="00BD2CF3" w:rsidRPr="009A7047">
        <w:rPr>
          <w:rFonts w:ascii="Times New Roman" w:hAnsi="Times New Roman" w:cs="Times New Roman"/>
          <w:color w:val="000000"/>
        </w:rPr>
        <w:t>Scans the sample data in order ascertain the absolute frequencies of the alternate allele(s) in the population</w:t>
      </w:r>
      <w:ins w:id="167" w:author="admin" w:date="2016-11-29T11:56:00Z">
        <w:r w:rsidR="004E3A00">
          <w:rPr>
            <w:rFonts w:ascii="Times New Roman" w:hAnsi="Times New Roman" w:cs="Times New Roman"/>
            <w:color w:val="000000"/>
          </w:rPr>
          <w:t xml:space="preserve"> and </w:t>
        </w:r>
      </w:ins>
      <w:del w:id="168" w:author="admin" w:date="2016-11-29T11:56:00Z">
        <w:r w:rsidR="00BD2CF3" w:rsidRPr="009A7047" w:rsidDel="004E3A00">
          <w:rPr>
            <w:rFonts w:ascii="Times New Roman" w:hAnsi="Times New Roman" w:cs="Times New Roman"/>
            <w:color w:val="000000"/>
          </w:rPr>
          <w:delText xml:space="preserve">, </w:delText>
        </w:r>
      </w:del>
      <w:ins w:id="169" w:author="admin" w:date="2016-11-29T11:55:00Z">
        <w:r w:rsidR="004E3A00" w:rsidRPr="004E3A00">
          <w:rPr>
            <w:rFonts w:ascii="Times New Roman" w:hAnsi="Times New Roman" w:cs="Times New Roman"/>
            <w:color w:val="000000"/>
          </w:rPr>
          <w:t>removes variants that have an alternative allele frequency higher</w:t>
        </w:r>
      </w:ins>
      <w:ins w:id="170" w:author="admin" w:date="2016-11-30T15:18:00Z">
        <w:r w:rsidR="00287A48">
          <w:rPr>
            <w:rFonts w:ascii="Times New Roman" w:hAnsi="Times New Roman" w:cs="Times New Roman"/>
            <w:color w:val="000000"/>
          </w:rPr>
          <w:t>/lower</w:t>
        </w:r>
      </w:ins>
      <w:ins w:id="171" w:author="admin" w:date="2016-11-29T11:55:00Z">
        <w:r w:rsidR="004E3A00" w:rsidRPr="004E3A00">
          <w:rPr>
            <w:rFonts w:ascii="Times New Roman" w:hAnsi="Times New Roman" w:cs="Times New Roman"/>
            <w:color w:val="000000"/>
          </w:rPr>
          <w:t xml:space="preserve"> than the user has set in the module’s options</w:t>
        </w:r>
      </w:ins>
      <w:ins w:id="172" w:author="admin" w:date="2016-11-29T11:56:00Z">
        <w:r w:rsidR="004E3A00">
          <w:rPr>
            <w:rFonts w:ascii="Times New Roman" w:hAnsi="Times New Roman" w:cs="Times New Roman"/>
            <w:color w:val="000000"/>
          </w:rPr>
          <w:t>.</w:t>
        </w:r>
      </w:ins>
      <w:ins w:id="173" w:author="admin" w:date="2016-11-29T11:55:00Z">
        <w:r w:rsidR="004E3A00" w:rsidRPr="004E3A00" w:rsidDel="004E3A00">
          <w:rPr>
            <w:rFonts w:ascii="Times New Roman" w:hAnsi="Times New Roman" w:cs="Times New Roman"/>
            <w:color w:val="000000"/>
          </w:rPr>
          <w:t xml:space="preserve"> </w:t>
        </w:r>
      </w:ins>
      <w:del w:id="174" w:author="admin" w:date="2016-11-29T11:55:00Z">
        <w:r w:rsidR="00BD2CF3" w:rsidRPr="009A7047" w:rsidDel="004E3A00">
          <w:rPr>
            <w:rFonts w:ascii="Times New Roman" w:hAnsi="Times New Roman" w:cs="Times New Roman"/>
            <w:color w:val="000000"/>
          </w:rPr>
          <w:delText>useful for filtering out variants that are too rare or homozygous in the population.}</w:delText>
        </w:r>
      </w:del>
    </w:p>
    <w:p w:rsidR="0000415A" w:rsidRPr="009A7047" w:rsidRDefault="00236384" w:rsidP="00236384">
      <w:pPr>
        <w:pStyle w:val="PreformattedText"/>
        <w:numPr>
          <w:ilvl w:val="0"/>
          <w:numId w:val="1"/>
        </w:numPr>
        <w:rPr>
          <w:rFonts w:ascii="Times New Roman" w:hAnsi="Times New Roman" w:cs="Times New Roman"/>
        </w:rPr>
      </w:pPr>
      <w:r w:rsidRPr="00236384">
        <w:rPr>
          <w:rFonts w:ascii="Times New Roman" w:hAnsi="Times New Roman" w:cs="Times New Roman"/>
          <w:i/>
          <w:color w:val="000000"/>
        </w:rPr>
        <w:t>Inheritance Filter</w:t>
      </w:r>
      <w:ins w:id="175" w:author="admin" w:date="2016-11-29T11:56:00Z">
        <w:r w:rsidR="004E3A00">
          <w:rPr>
            <w:rFonts w:ascii="Times New Roman" w:hAnsi="Times New Roman" w:cs="Times New Roman"/>
            <w:color w:val="000000"/>
          </w:rPr>
          <w:t>.</w:t>
        </w:r>
      </w:ins>
      <w:del w:id="176" w:author="admin" w:date="2016-11-29T11:56:00Z">
        <w:r w:rsidDel="004E3A00">
          <w:rPr>
            <w:rFonts w:ascii="Times New Roman" w:hAnsi="Times New Roman" w:cs="Times New Roman"/>
            <w:color w:val="000000"/>
          </w:rPr>
          <w:delText>,</w:delText>
        </w:r>
      </w:del>
      <w:r>
        <w:rPr>
          <w:rFonts w:ascii="Times New Roman" w:hAnsi="Times New Roman" w:cs="Times New Roman"/>
          <w:color w:val="000000"/>
        </w:rPr>
        <w:t xml:space="preserve"> </w:t>
      </w:r>
      <w:r w:rsidR="00BD2CF3" w:rsidRPr="009A7047">
        <w:rPr>
          <w:rFonts w:ascii="Times New Roman" w:hAnsi="Times New Roman" w:cs="Times New Roman"/>
          <w:color w:val="000000"/>
        </w:rPr>
        <w:t>Requires multiple VCF inputs. Performs trait penetrance modelling for differently affected individuals following sibling-sibling, and sibling-parent relations.</w:t>
      </w:r>
      <w:del w:id="177" w:author="admin" w:date="2016-11-29T11:56:00Z">
        <w:r w:rsidR="00BD2CF3" w:rsidRPr="009A7047" w:rsidDel="004E3A00">
          <w:rPr>
            <w:rFonts w:ascii="Times New Roman" w:hAnsi="Times New Roman" w:cs="Times New Roman"/>
            <w:color w:val="000000"/>
          </w:rPr>
          <w:delText>}</w:delText>
        </w:r>
      </w:del>
    </w:p>
    <w:p w:rsidR="0000415A" w:rsidRPr="00236384" w:rsidRDefault="00BD2CF3" w:rsidP="00236384">
      <w:pPr>
        <w:pStyle w:val="PreformattedText"/>
        <w:rPr>
          <w:rFonts w:ascii="Times New Roman" w:hAnsi="Times New Roman" w:cs="Times New Roman"/>
        </w:rPr>
      </w:pPr>
      <w:r w:rsidRPr="009A7047">
        <w:rPr>
          <w:rFonts w:ascii="Times New Roman" w:hAnsi="Times New Roman" w:cs="Times New Roman"/>
          <w:color w:val="000000"/>
        </w:rPr>
        <w:t xml:space="preserve">        </w:t>
      </w:r>
    </w:p>
    <w:p w:rsidR="0000415A" w:rsidRPr="009A7047" w:rsidRDefault="00BD2CF3">
      <w:pPr>
        <w:pStyle w:val="PreformattedText"/>
        <w:spacing w:after="283"/>
        <w:rPr>
          <w:rFonts w:ascii="Times New Roman" w:hAnsi="Times New Roman" w:cs="Times New Roman"/>
          <w:b/>
          <w:color w:val="0000CC"/>
        </w:rPr>
      </w:pPr>
      <w:r w:rsidRPr="009A7047">
        <w:rPr>
          <w:rFonts w:ascii="Times New Roman" w:hAnsi="Times New Roman" w:cs="Times New Roman"/>
          <w:b/>
          <w:color w:val="0000CC"/>
        </w:rPr>
        <w:t>Inheritance Filtering</w:t>
      </w:r>
    </w:p>
    <w:p w:rsidR="0000415A" w:rsidRPr="0023649C" w:rsidRDefault="00BD2CF3">
      <w:pPr>
        <w:pStyle w:val="PreformattedText"/>
        <w:spacing w:after="283"/>
        <w:rPr>
          <w:rFonts w:ascii="Times New Roman" w:hAnsi="Times New Roman" w:cs="Times New Roman"/>
          <w:color w:val="000000"/>
          <w:rPrChange w:id="178" w:author="admin" w:date="2016-11-29T13:18:00Z">
            <w:rPr>
              <w:rFonts w:ascii="Times New Roman" w:hAnsi="Times New Roman" w:cs="Times New Roman"/>
            </w:rPr>
          </w:rPrChange>
        </w:rPr>
      </w:pPr>
      <w:del w:id="179" w:author="admin" w:date="2016-11-29T13:18:00Z">
        <w:r w:rsidRPr="009A7047" w:rsidDel="0023649C">
          <w:rPr>
            <w:rFonts w:ascii="Times New Roman" w:hAnsi="Times New Roman" w:cs="Times New Roman"/>
            <w:color w:val="000000"/>
          </w:rPr>
          <w:delText xml:space="preserve">For all detected parent-offspring trios, offspring variants are filtered out if not present in any of the parents. Further </w:delText>
        </w:r>
      </w:del>
      <w:ins w:id="180" w:author="admin" w:date="2016-11-29T13:18:00Z">
        <w:r w:rsidR="0023649C">
          <w:rPr>
            <w:rFonts w:ascii="Times New Roman" w:hAnsi="Times New Roman" w:cs="Times New Roman"/>
            <w:color w:val="000000"/>
          </w:rPr>
          <w:t>C</w:t>
        </w:r>
      </w:ins>
      <w:del w:id="181" w:author="admin" w:date="2016-11-29T13:18:00Z">
        <w:r w:rsidRPr="009A7047" w:rsidDel="0023649C">
          <w:rPr>
            <w:rFonts w:ascii="Times New Roman" w:hAnsi="Times New Roman" w:cs="Times New Roman"/>
            <w:color w:val="000000"/>
          </w:rPr>
          <w:delText>c</w:delText>
        </w:r>
      </w:del>
      <w:r w:rsidRPr="009A7047">
        <w:rPr>
          <w:rFonts w:ascii="Times New Roman" w:hAnsi="Times New Roman" w:cs="Times New Roman"/>
          <w:color w:val="000000"/>
        </w:rPr>
        <w:t>ontext-based filtering is performed depending on the penetrance-model specified:</w:t>
      </w:r>
    </w:p>
    <w:p w:rsidR="0000415A" w:rsidRPr="009A7047" w:rsidRDefault="00BD2CF3">
      <w:pPr>
        <w:pStyle w:val="PreformattedText"/>
        <w:spacing w:after="283"/>
        <w:rPr>
          <w:rFonts w:ascii="Times New Roman" w:hAnsi="Times New Roman" w:cs="Times New Roman"/>
        </w:rPr>
      </w:pPr>
      <w:r w:rsidRPr="00236384">
        <w:rPr>
          <w:rFonts w:ascii="Times New Roman" w:hAnsi="Times New Roman" w:cs="Times New Roman"/>
          <w:b/>
          <w:color w:val="000000"/>
        </w:rPr>
        <w:t>Autosomal</w:t>
      </w:r>
      <w:r w:rsidR="00236384" w:rsidRPr="00236384">
        <w:rPr>
          <w:rFonts w:ascii="Times New Roman" w:hAnsi="Times New Roman" w:cs="Times New Roman"/>
          <w:b/>
          <w:color w:val="000000"/>
        </w:rPr>
        <w:t xml:space="preserve"> Dominant</w:t>
      </w:r>
      <w:r w:rsidR="00236384">
        <w:rPr>
          <w:rFonts w:ascii="Times New Roman" w:hAnsi="Times New Roman" w:cs="Times New Roman"/>
          <w:color w:val="000000"/>
        </w:rPr>
        <w:t xml:space="preserve"> -</w:t>
      </w:r>
      <w:r w:rsidRPr="009A7047">
        <w:rPr>
          <w:rFonts w:ascii="Times New Roman" w:hAnsi="Times New Roman" w:cs="Times New Roman"/>
          <w:color w:val="000000"/>
        </w:rPr>
        <w:t>The phenotype is caused by a single mutant autosomal allele, and</w:t>
      </w:r>
      <w:ins w:id="182" w:author="admin" w:date="2016-11-30T15:24:00Z">
        <w:r w:rsidR="00287A48">
          <w:rPr>
            <w:rFonts w:ascii="Times New Roman" w:hAnsi="Times New Roman" w:cs="Times New Roman"/>
            <w:color w:val="000000"/>
          </w:rPr>
          <w:t xml:space="preserve"> in a case of the </w:t>
        </w:r>
      </w:ins>
      <w:ins w:id="183" w:author="admin" w:date="2016-11-30T15:25:00Z">
        <w:r w:rsidR="00287A48">
          <w:rPr>
            <w:rFonts w:ascii="Times New Roman" w:hAnsi="Times New Roman" w:cs="Times New Roman"/>
            <w:color w:val="000000"/>
          </w:rPr>
          <w:t>complete</w:t>
        </w:r>
      </w:ins>
      <w:ins w:id="184" w:author="admin" w:date="2016-11-30T15:24:00Z">
        <w:r w:rsidR="00287A48">
          <w:rPr>
            <w:rFonts w:ascii="Times New Roman" w:hAnsi="Times New Roman" w:cs="Times New Roman"/>
            <w:color w:val="000000"/>
          </w:rPr>
          <w:t xml:space="preserve"> penetrance</w:t>
        </w:r>
      </w:ins>
      <w:r w:rsidRPr="009A7047">
        <w:rPr>
          <w:rFonts w:ascii="Times New Roman" w:hAnsi="Times New Roman" w:cs="Times New Roman"/>
          <w:color w:val="000000"/>
        </w:rPr>
        <w:t xml:space="preserve"> affected individuals must have affected parents, mapping any </w:t>
      </w:r>
      <w:del w:id="185" w:author="admin" w:date="2016-11-29T13:35:00Z">
        <w:r w:rsidRPr="009A7047" w:rsidDel="009A121C">
          <w:rPr>
            <w:rFonts w:ascii="Times New Roman" w:hAnsi="Times New Roman" w:cs="Times New Roman"/>
            <w:color w:val="0000CC"/>
          </w:rPr>
          <w:delText>\</w:delText>
        </w:r>
      </w:del>
      <w:r w:rsidRPr="009A7047">
        <w:rPr>
          <w:rFonts w:ascii="Times New Roman" w:hAnsi="Times New Roman" w:cs="Times New Roman"/>
          <w:color w:val="000000"/>
        </w:rPr>
        <w:t>{HOM</w:t>
      </w:r>
      <w:ins w:id="186" w:author="admin" w:date="2016-11-30T16:15:00Z">
        <w:r w:rsidR="00CB037A">
          <w:rPr>
            <w:rFonts w:ascii="Times New Roman" w:hAnsi="Times New Roman" w:cs="Times New Roman"/>
            <w:color w:val="000000"/>
          </w:rPr>
          <w:t>/</w:t>
        </w:r>
      </w:ins>
      <w:del w:id="187" w:author="admin" w:date="2016-11-30T16:15:00Z">
        <w:r w:rsidRPr="009A7047" w:rsidDel="00CB037A">
          <w:rPr>
            <w:rFonts w:ascii="Times New Roman" w:hAnsi="Times New Roman" w:cs="Times New Roman"/>
            <w:color w:val="000000"/>
          </w:rPr>
          <w:delText>,</w:delText>
        </w:r>
      </w:del>
      <w:r w:rsidRPr="009A7047">
        <w:rPr>
          <w:rFonts w:ascii="Times New Roman" w:hAnsi="Times New Roman" w:cs="Times New Roman"/>
          <w:color w:val="000000"/>
        </w:rPr>
        <w:t>HET</w:t>
      </w:r>
      <w:del w:id="188" w:author="admin" w:date="2016-11-29T13:35:00Z">
        <w:r w:rsidRPr="009A7047" w:rsidDel="009A121C">
          <w:rPr>
            <w:rFonts w:ascii="Times New Roman" w:hAnsi="Times New Roman" w:cs="Times New Roman"/>
            <w:color w:val="800000"/>
          </w:rPr>
          <w:delText>\</w:delText>
        </w:r>
      </w:del>
      <w:r w:rsidRPr="009A7047">
        <w:rPr>
          <w:rFonts w:ascii="Times New Roman" w:hAnsi="Times New Roman" w:cs="Times New Roman"/>
          <w:color w:val="000000"/>
        </w:rPr>
        <w:t>}</w:t>
      </w:r>
      <w:r w:rsidR="00236384" w:rsidRPr="00236384">
        <w:rPr>
          <w:rFonts w:ascii="Times New Roman" w:hAnsi="Times New Roman" w:cs="Times New Roman"/>
          <w:color w:val="008000"/>
        </w:rPr>
        <w:sym w:font="Wingdings" w:char="F0E0"/>
      </w:r>
      <w:r w:rsidRPr="009A7047">
        <w:rPr>
          <w:rFonts w:ascii="Times New Roman" w:hAnsi="Times New Roman" w:cs="Times New Roman"/>
          <w:color w:val="000000"/>
        </w:rPr>
        <w:t>{HET</w:t>
      </w:r>
      <w:ins w:id="189" w:author="admin" w:date="2016-11-30T16:15:00Z">
        <w:r w:rsidR="00CB037A">
          <w:rPr>
            <w:rFonts w:ascii="Times New Roman" w:hAnsi="Times New Roman" w:cs="Times New Roman"/>
            <w:color w:val="000000"/>
          </w:rPr>
          <w:t>/</w:t>
        </w:r>
      </w:ins>
      <w:del w:id="190" w:author="admin" w:date="2016-11-30T16:15:00Z">
        <w:r w:rsidRPr="009A7047" w:rsidDel="00CB037A">
          <w:rPr>
            <w:rFonts w:ascii="Times New Roman" w:hAnsi="Times New Roman" w:cs="Times New Roman"/>
            <w:color w:val="000000"/>
          </w:rPr>
          <w:delText>,</w:delText>
        </w:r>
      </w:del>
      <w:r w:rsidRPr="009A7047">
        <w:rPr>
          <w:rFonts w:ascii="Times New Roman" w:hAnsi="Times New Roman" w:cs="Times New Roman"/>
          <w:color w:val="000000"/>
        </w:rPr>
        <w:t>HOM</w:t>
      </w:r>
      <w:del w:id="191" w:author="admin" w:date="2016-11-29T13:35:00Z">
        <w:r w:rsidRPr="009A7047" w:rsidDel="009A121C">
          <w:rPr>
            <w:rFonts w:ascii="Times New Roman" w:hAnsi="Times New Roman" w:cs="Times New Roman"/>
            <w:color w:val="800000"/>
          </w:rPr>
          <w:delText>\</w:delText>
        </w:r>
      </w:del>
      <w:r w:rsidRPr="009A7047">
        <w:rPr>
          <w:rFonts w:ascii="Times New Roman" w:hAnsi="Times New Roman" w:cs="Times New Roman"/>
          <w:color w:val="000000"/>
        </w:rPr>
        <w:t>}. Affected siblings are filtered for any common variants and against unaffected controls.</w:t>
      </w:r>
      <w:ins w:id="192" w:author="admin" w:date="2016-11-30T16:04:00Z">
        <w:r w:rsidR="00972209">
          <w:rPr>
            <w:rFonts w:ascii="Times New Roman" w:hAnsi="Times New Roman" w:cs="Times New Roman"/>
            <w:color w:val="000000"/>
          </w:rPr>
          <w:t xml:space="preserve"> For </w:t>
        </w:r>
        <w:r w:rsidR="00972209" w:rsidRPr="00972209">
          <w:rPr>
            <w:rFonts w:ascii="Times New Roman" w:hAnsi="Times New Roman" w:cs="Times New Roman"/>
            <w:i/>
            <w:color w:val="000000"/>
            <w:rPrChange w:id="193" w:author="admin" w:date="2016-11-30T16:05:00Z">
              <w:rPr>
                <w:rFonts w:ascii="Times New Roman" w:hAnsi="Times New Roman" w:cs="Times New Roman"/>
                <w:color w:val="000000"/>
              </w:rPr>
            </w:rPrChange>
          </w:rPr>
          <w:t>De Novo</w:t>
        </w:r>
        <w:r w:rsidR="00972209">
          <w:rPr>
            <w:rFonts w:ascii="Times New Roman" w:hAnsi="Times New Roman" w:cs="Times New Roman"/>
            <w:color w:val="000000"/>
          </w:rPr>
          <w:t xml:space="preserve"> variant </w:t>
        </w:r>
      </w:ins>
      <w:ins w:id="194" w:author="admin" w:date="2016-11-30T16:06:00Z">
        <w:r w:rsidR="00972209">
          <w:rPr>
            <w:rFonts w:ascii="Times New Roman" w:hAnsi="Times New Roman" w:cs="Times New Roman"/>
            <w:color w:val="000000"/>
          </w:rPr>
          <w:t>analysis</w:t>
        </w:r>
      </w:ins>
      <w:ins w:id="195" w:author="admin" w:date="2016-11-30T16:04:00Z">
        <w:r w:rsidR="00972209">
          <w:rPr>
            <w:rFonts w:ascii="Times New Roman" w:hAnsi="Times New Roman" w:cs="Times New Roman"/>
            <w:color w:val="000000"/>
          </w:rPr>
          <w:t xml:space="preserve"> affected individuals are filtered against </w:t>
        </w:r>
      </w:ins>
      <w:ins w:id="196" w:author="admin" w:date="2016-11-30T16:06:00Z">
        <w:r w:rsidR="00972209">
          <w:rPr>
            <w:rFonts w:ascii="Times New Roman" w:hAnsi="Times New Roman" w:cs="Times New Roman"/>
            <w:color w:val="000000"/>
          </w:rPr>
          <w:t>unaffected</w:t>
        </w:r>
      </w:ins>
      <w:ins w:id="197" w:author="admin" w:date="2016-11-30T16:04:00Z">
        <w:r w:rsidR="00972209">
          <w:rPr>
            <w:rFonts w:ascii="Times New Roman" w:hAnsi="Times New Roman" w:cs="Times New Roman"/>
            <w:color w:val="000000"/>
          </w:rPr>
          <w:t xml:space="preserve"> </w:t>
        </w:r>
      </w:ins>
      <w:ins w:id="198" w:author="admin" w:date="2016-11-30T16:06:00Z">
        <w:r w:rsidR="00972209">
          <w:rPr>
            <w:rFonts w:ascii="Times New Roman" w:hAnsi="Times New Roman" w:cs="Times New Roman"/>
            <w:color w:val="000000"/>
          </w:rPr>
          <w:t>controls</w:t>
        </w:r>
      </w:ins>
      <w:ins w:id="199" w:author="admin" w:date="2016-11-30T16:04:00Z">
        <w:r w:rsidR="00972209">
          <w:rPr>
            <w:rFonts w:ascii="Times New Roman" w:hAnsi="Times New Roman" w:cs="Times New Roman"/>
            <w:color w:val="000000"/>
          </w:rPr>
          <w:t>.</w:t>
        </w:r>
      </w:ins>
      <w:del w:id="200" w:author="admin" w:date="2016-11-29T13:35:00Z">
        <w:r w:rsidRPr="009A7047" w:rsidDel="009A121C">
          <w:rPr>
            <w:rFonts w:ascii="Times New Roman" w:hAnsi="Times New Roman" w:cs="Times New Roman"/>
            <w:color w:val="000000"/>
          </w:rPr>
          <w:delText>}</w:delText>
        </w:r>
      </w:del>
    </w:p>
    <w:p w:rsidR="0000415A" w:rsidRPr="009A7047" w:rsidRDefault="00BD2CF3" w:rsidP="00236384">
      <w:pPr>
        <w:pStyle w:val="PreformattedText"/>
        <w:spacing w:after="283"/>
        <w:rPr>
          <w:rFonts w:ascii="Times New Roman" w:hAnsi="Times New Roman" w:cs="Times New Roman"/>
        </w:rPr>
      </w:pPr>
      <w:r w:rsidRPr="00236384">
        <w:rPr>
          <w:rFonts w:ascii="Times New Roman" w:hAnsi="Times New Roman" w:cs="Times New Roman"/>
          <w:b/>
          <w:color w:val="000000"/>
        </w:rPr>
        <w:t>Autosomal</w:t>
      </w:r>
      <w:r w:rsidR="00236384" w:rsidRPr="00236384">
        <w:rPr>
          <w:rFonts w:ascii="Times New Roman" w:hAnsi="Times New Roman" w:cs="Times New Roman"/>
          <w:b/>
          <w:color w:val="000000"/>
        </w:rPr>
        <w:t xml:space="preserve"> Recessive</w:t>
      </w:r>
      <w:r w:rsidR="00236384">
        <w:rPr>
          <w:rFonts w:ascii="Times New Roman" w:hAnsi="Times New Roman" w:cs="Times New Roman"/>
          <w:color w:val="000000"/>
        </w:rPr>
        <w:t xml:space="preserve"> -</w:t>
      </w:r>
      <w:r w:rsidRPr="009A7047">
        <w:rPr>
          <w:rFonts w:ascii="Times New Roman" w:hAnsi="Times New Roman" w:cs="Times New Roman"/>
          <w:color w:val="000000"/>
        </w:rPr>
        <w:t>The phenotype is caused by a loss of function stemming from both copies of an autosomal gene, likely from the result of consanguineous breeding. Two paths of transmission are considered from parent</w:t>
      </w:r>
      <w:r w:rsidR="00236384">
        <w:rPr>
          <w:rFonts w:ascii="Times New Roman" w:hAnsi="Times New Roman" w:cs="Times New Roman"/>
          <w:color w:val="008000"/>
        </w:rPr>
        <w:t xml:space="preserve"> </w:t>
      </w:r>
      <w:r w:rsidR="00236384" w:rsidRPr="00236384">
        <w:rPr>
          <w:rFonts w:ascii="Times New Roman" w:hAnsi="Times New Roman" w:cs="Times New Roman"/>
          <w:color w:val="008000"/>
        </w:rPr>
        <w:sym w:font="Wingdings" w:char="F0E0"/>
      </w:r>
      <w:r w:rsidR="00236384">
        <w:rPr>
          <w:rFonts w:ascii="Times New Roman" w:hAnsi="Times New Roman" w:cs="Times New Roman"/>
          <w:color w:val="008000"/>
        </w:rPr>
        <w:t xml:space="preserve"> </w:t>
      </w:r>
      <w:r w:rsidRPr="009A7047">
        <w:rPr>
          <w:rFonts w:ascii="Times New Roman" w:hAnsi="Times New Roman" w:cs="Times New Roman"/>
          <w:color w:val="000000"/>
        </w:rPr>
        <w:t xml:space="preserve">offspring depending on whether the affected offspring variant is </w:t>
      </w:r>
      <w:ins w:id="201" w:author="admin" w:date="2016-11-29T13:45:00Z">
        <w:r w:rsidR="00606DEF">
          <w:rPr>
            <w:rFonts w:ascii="Times New Roman" w:hAnsi="Times New Roman" w:cs="Times New Roman"/>
            <w:color w:val="000000"/>
          </w:rPr>
          <w:t xml:space="preserve">compound </w:t>
        </w:r>
      </w:ins>
      <w:r w:rsidRPr="009A7047">
        <w:rPr>
          <w:rFonts w:ascii="Times New Roman" w:hAnsi="Times New Roman" w:cs="Times New Roman"/>
          <w:color w:val="000000"/>
        </w:rPr>
        <w:t>heterozygous (HET) or homozygous (HOM):</w:t>
      </w:r>
    </w:p>
    <w:p w:rsidR="00972209" w:rsidRPr="00972209" w:rsidRDefault="00DE2FC5" w:rsidP="00781C4B">
      <w:pPr>
        <w:pStyle w:val="PreformattedText"/>
        <w:numPr>
          <w:ilvl w:val="0"/>
          <w:numId w:val="1"/>
        </w:numPr>
        <w:rPr>
          <w:ins w:id="202" w:author="admin" w:date="2016-11-30T16:07:00Z"/>
          <w:rFonts w:ascii="Times New Roman" w:hAnsi="Times New Roman" w:cs="Times New Roman"/>
          <w:rPrChange w:id="203" w:author="admin" w:date="2016-11-30T16:07:00Z">
            <w:rPr>
              <w:ins w:id="204" w:author="admin" w:date="2016-11-30T16:07:00Z"/>
              <w:rFonts w:ascii="Times New Roman" w:hAnsi="Times New Roman" w:cs="Times New Roman"/>
              <w:color w:val="000000"/>
            </w:rPr>
          </w:rPrChange>
        </w:rPr>
      </w:pPr>
      <w:ins w:id="205" w:author="admin" w:date="2016-11-30T17:45:00Z">
        <w:r>
          <w:rPr>
            <w:rFonts w:ascii="Times New Roman" w:hAnsi="Times New Roman" w:cs="Times New Roman"/>
          </w:rPr>
          <w:t xml:space="preserve">For </w:t>
        </w:r>
      </w:ins>
      <w:ins w:id="206" w:author="admin" w:date="2016-11-30T16:09:00Z">
        <w:r>
          <w:rPr>
            <w:rFonts w:ascii="Times New Roman" w:hAnsi="Times New Roman" w:cs="Times New Roman"/>
          </w:rPr>
          <w:t>c</w:t>
        </w:r>
        <w:r w:rsidR="00972209">
          <w:rPr>
            <w:rFonts w:ascii="Times New Roman" w:hAnsi="Times New Roman" w:cs="Times New Roman"/>
          </w:rPr>
          <w:t xml:space="preserve">ompound </w:t>
        </w:r>
      </w:ins>
      <w:ins w:id="207" w:author="admin" w:date="2016-11-30T16:07:00Z">
        <w:r w:rsidR="00972209">
          <w:rPr>
            <w:rFonts w:ascii="Times New Roman" w:hAnsi="Times New Roman" w:cs="Times New Roman"/>
          </w:rPr>
          <w:t>HET</w:t>
        </w:r>
      </w:ins>
      <w:ins w:id="208" w:author="admin" w:date="2016-11-30T17:45:00Z">
        <w:r>
          <w:rPr>
            <w:rFonts w:ascii="Times New Roman" w:hAnsi="Times New Roman" w:cs="Times New Roman"/>
          </w:rPr>
          <w:t xml:space="preserve"> affected</w:t>
        </w:r>
      </w:ins>
      <w:ins w:id="209" w:author="admin" w:date="2016-11-30T16:07:00Z">
        <w:r w:rsidR="00972209">
          <w:rPr>
            <w:rFonts w:ascii="Times New Roman" w:hAnsi="Times New Roman" w:cs="Times New Roman"/>
          </w:rPr>
          <w:t xml:space="preserve">, </w:t>
        </w:r>
      </w:ins>
      <w:ins w:id="210" w:author="admin" w:date="2016-11-30T16:12:00Z">
        <w:r w:rsidR="00972209">
          <w:rPr>
            <w:rFonts w:ascii="Times New Roman" w:hAnsi="Times New Roman" w:cs="Times New Roman"/>
          </w:rPr>
          <w:t>parents are assumed to be carriers for different HET variants and map {HET+HET}</w:t>
        </w:r>
      </w:ins>
      <w:ins w:id="211" w:author="admin" w:date="2016-11-30T16:13:00Z">
        <w:r w:rsidR="00972209" w:rsidRPr="00972209">
          <w:rPr>
            <w:rFonts w:ascii="Times New Roman" w:hAnsi="Times New Roman" w:cs="Times New Roman"/>
          </w:rPr>
          <w:sym w:font="Wingdings" w:char="F0E0"/>
        </w:r>
        <w:r w:rsidR="00972209">
          <w:rPr>
            <w:rFonts w:ascii="Times New Roman" w:hAnsi="Times New Roman" w:cs="Times New Roman"/>
          </w:rPr>
          <w:t>2HET (not sure how to do this in this way..)</w:t>
        </w:r>
      </w:ins>
    </w:p>
    <w:p w:rsidR="00972209" w:rsidRPr="00972209" w:rsidRDefault="00972209" w:rsidP="00781C4B">
      <w:pPr>
        <w:pStyle w:val="PreformattedText"/>
        <w:numPr>
          <w:ilvl w:val="0"/>
          <w:numId w:val="1"/>
        </w:numPr>
        <w:rPr>
          <w:ins w:id="212" w:author="admin" w:date="2016-11-30T16:14:00Z"/>
          <w:rFonts w:ascii="Times New Roman" w:hAnsi="Times New Roman" w:cs="Times New Roman"/>
          <w:rPrChange w:id="213" w:author="admin" w:date="2016-11-30T16:14:00Z">
            <w:rPr>
              <w:ins w:id="214" w:author="admin" w:date="2016-11-30T16:14:00Z"/>
              <w:rFonts w:ascii="Times New Roman" w:hAnsi="Times New Roman" w:cs="Times New Roman"/>
              <w:color w:val="000000"/>
            </w:rPr>
          </w:rPrChange>
        </w:rPr>
      </w:pPr>
      <w:ins w:id="215" w:author="admin" w:date="2016-11-30T16:14:00Z">
        <w:r>
          <w:rPr>
            <w:rFonts w:ascii="Times New Roman" w:hAnsi="Times New Roman" w:cs="Times New Roman"/>
            <w:color w:val="000000"/>
          </w:rPr>
          <w:t>HOM, parents are assumed to be HOM or HET and map {HOM/HET+HOM/HET}</w:t>
        </w:r>
      </w:ins>
      <w:ins w:id="216" w:author="admin" w:date="2016-11-30T16:15:00Z">
        <w:r w:rsidRPr="00972209">
          <w:rPr>
            <w:rFonts w:ascii="Times New Roman" w:hAnsi="Times New Roman" w:cs="Times New Roman"/>
            <w:color w:val="000000"/>
          </w:rPr>
          <w:sym w:font="Wingdings" w:char="F0E0"/>
        </w:r>
        <w:r>
          <w:rPr>
            <w:rFonts w:ascii="Times New Roman" w:hAnsi="Times New Roman" w:cs="Times New Roman"/>
            <w:color w:val="000000"/>
          </w:rPr>
          <w:t>HOM.</w:t>
        </w:r>
      </w:ins>
    </w:p>
    <w:p w:rsidR="0000415A" w:rsidRPr="009A7047" w:rsidDel="00606DEF" w:rsidRDefault="00BD2CF3" w:rsidP="00781C4B">
      <w:pPr>
        <w:pStyle w:val="PreformattedText"/>
        <w:numPr>
          <w:ilvl w:val="0"/>
          <w:numId w:val="1"/>
        </w:numPr>
        <w:rPr>
          <w:del w:id="217" w:author="admin" w:date="2016-11-29T13:49:00Z"/>
          <w:rFonts w:ascii="Times New Roman" w:hAnsi="Times New Roman" w:cs="Times New Roman"/>
        </w:rPr>
      </w:pPr>
      <w:del w:id="218" w:author="admin" w:date="2016-11-29T13:49:00Z">
        <w:r w:rsidRPr="00236384" w:rsidDel="00606DEF">
          <w:rPr>
            <w:rFonts w:ascii="Times New Roman" w:hAnsi="Times New Roman" w:cs="Times New Roman"/>
            <w:i/>
            <w:color w:val="000000"/>
          </w:rPr>
          <w:delText>HOM</w:delText>
        </w:r>
        <w:r w:rsidR="00236384" w:rsidDel="00606DEF">
          <w:rPr>
            <w:rFonts w:ascii="Times New Roman" w:hAnsi="Times New Roman" w:cs="Times New Roman"/>
            <w:color w:val="000000"/>
          </w:rPr>
          <w:delText xml:space="preserve"> </w:delText>
        </w:r>
        <w:r w:rsidRPr="009A7047" w:rsidDel="00606DEF">
          <w:rPr>
            <w:rFonts w:ascii="Times New Roman" w:hAnsi="Times New Roman" w:cs="Times New Roman"/>
            <w:color w:val="000000"/>
          </w:rPr>
          <w:delText>Affected must map HOM</w:delText>
        </w:r>
        <w:r w:rsidR="00236384" w:rsidDel="00606DEF">
          <w:rPr>
            <w:rFonts w:ascii="Times New Roman" w:hAnsi="Times New Roman" w:cs="Times New Roman"/>
            <w:color w:val="008000"/>
          </w:rPr>
          <w:delText xml:space="preserve"> </w:delText>
        </w:r>
        <w:r w:rsidR="00236384" w:rsidRPr="00236384" w:rsidDel="00606DEF">
          <w:rPr>
            <w:rFonts w:ascii="Times New Roman" w:hAnsi="Times New Roman" w:cs="Times New Roman"/>
            <w:color w:val="008000"/>
          </w:rPr>
          <w:sym w:font="Wingdings" w:char="F0E0"/>
        </w:r>
        <w:r w:rsidR="00236384" w:rsidDel="00606DEF">
          <w:rPr>
            <w:rFonts w:ascii="Times New Roman" w:hAnsi="Times New Roman" w:cs="Times New Roman"/>
            <w:color w:val="008000"/>
          </w:rPr>
          <w:delText xml:space="preserve"> </w:delText>
        </w:r>
        <w:r w:rsidRPr="009A7047" w:rsidDel="00606DEF">
          <w:rPr>
            <w:rFonts w:ascii="Times New Roman" w:hAnsi="Times New Roman" w:cs="Times New Roman"/>
            <w:color w:val="000000"/>
          </w:rPr>
          <w:delText>HOM, whereas unaffected parents are treated as carriers and can map both {HOM,HET}</w:delText>
        </w:r>
        <w:r w:rsidR="00236384" w:rsidDel="00606DEF">
          <w:rPr>
            <w:rFonts w:ascii="Times New Roman" w:hAnsi="Times New Roman" w:cs="Times New Roman"/>
            <w:color w:val="008000"/>
          </w:rPr>
          <w:delText xml:space="preserve"> </w:delText>
        </w:r>
        <w:r w:rsidR="00236384" w:rsidRPr="00236384" w:rsidDel="00606DEF">
          <w:rPr>
            <w:rFonts w:ascii="Times New Roman" w:hAnsi="Times New Roman" w:cs="Times New Roman"/>
            <w:color w:val="008000"/>
          </w:rPr>
          <w:sym w:font="Wingdings" w:char="F0E0"/>
        </w:r>
        <w:r w:rsidR="00236384" w:rsidDel="00606DEF">
          <w:rPr>
            <w:rFonts w:ascii="Times New Roman" w:hAnsi="Times New Roman" w:cs="Times New Roman"/>
            <w:color w:val="008000"/>
          </w:rPr>
          <w:delText xml:space="preserve"> </w:delText>
        </w:r>
        <w:r w:rsidRPr="009A7047" w:rsidDel="00606DEF">
          <w:rPr>
            <w:rFonts w:ascii="Times New Roman" w:hAnsi="Times New Roman" w:cs="Times New Roman"/>
            <w:color w:val="000000"/>
          </w:rPr>
          <w:delText>HOM</w:delText>
        </w:r>
        <w:r w:rsidR="00236384" w:rsidDel="00606DEF">
          <w:rPr>
            <w:rFonts w:ascii="Times New Roman" w:hAnsi="Times New Roman" w:cs="Times New Roman"/>
            <w:color w:val="000000"/>
          </w:rPr>
          <w:delText>.</w:delText>
        </w:r>
      </w:del>
    </w:p>
    <w:p w:rsidR="0000415A" w:rsidRPr="009A7047" w:rsidDel="00606DEF" w:rsidRDefault="00BD2CF3" w:rsidP="00781C4B">
      <w:pPr>
        <w:pStyle w:val="PreformattedText"/>
        <w:numPr>
          <w:ilvl w:val="0"/>
          <w:numId w:val="1"/>
        </w:numPr>
        <w:rPr>
          <w:del w:id="219" w:author="admin" w:date="2016-11-29T13:50:00Z"/>
          <w:rFonts w:ascii="Times New Roman" w:hAnsi="Times New Roman" w:cs="Times New Roman"/>
        </w:rPr>
      </w:pPr>
      <w:del w:id="220" w:author="admin" w:date="2016-11-29T13:50:00Z">
        <w:r w:rsidRPr="00781C4B" w:rsidDel="00606DEF">
          <w:rPr>
            <w:rFonts w:ascii="Times New Roman" w:hAnsi="Times New Roman" w:cs="Times New Roman"/>
            <w:i/>
            <w:color w:val="000000"/>
          </w:rPr>
          <w:delText>HET</w:delText>
        </w:r>
        <w:r w:rsidR="00781C4B" w:rsidDel="00606DEF">
          <w:rPr>
            <w:rFonts w:ascii="Times New Roman" w:hAnsi="Times New Roman" w:cs="Times New Roman"/>
            <w:color w:val="000000"/>
          </w:rPr>
          <w:delText xml:space="preserve"> </w:delText>
        </w:r>
        <w:r w:rsidRPr="009A7047" w:rsidDel="00606DEF">
          <w:rPr>
            <w:rFonts w:ascii="Times New Roman" w:hAnsi="Times New Roman" w:cs="Times New Roman"/>
            <w:color w:val="000000"/>
          </w:rPr>
          <w:delText>Parents are assumed to be carriers and map HET</w:delText>
        </w:r>
        <w:r w:rsidR="00781C4B" w:rsidDel="00606DEF">
          <w:rPr>
            <w:rFonts w:ascii="Times New Roman" w:hAnsi="Times New Roman" w:cs="Times New Roman"/>
            <w:color w:val="008000"/>
          </w:rPr>
          <w:delText xml:space="preserve"> </w:delText>
        </w:r>
        <w:r w:rsidR="00781C4B" w:rsidRPr="00781C4B" w:rsidDel="00606DEF">
          <w:rPr>
            <w:rFonts w:ascii="Times New Roman" w:hAnsi="Times New Roman" w:cs="Times New Roman"/>
            <w:color w:val="008000"/>
          </w:rPr>
          <w:sym w:font="Wingdings" w:char="F0E0"/>
        </w:r>
        <w:r w:rsidR="00781C4B" w:rsidDel="00606DEF">
          <w:rPr>
            <w:rFonts w:ascii="Times New Roman" w:hAnsi="Times New Roman" w:cs="Times New Roman"/>
            <w:color w:val="008000"/>
          </w:rPr>
          <w:delText xml:space="preserve"> </w:delText>
        </w:r>
        <w:r w:rsidRPr="009A7047" w:rsidDel="00606DEF">
          <w:rPr>
            <w:rFonts w:ascii="Times New Roman" w:hAnsi="Times New Roman" w:cs="Times New Roman"/>
            <w:color w:val="000000"/>
          </w:rPr>
          <w:delText>HET. Offspring are scanned for multiple-HET mutations within a gene in order to cover the case of compound heterozygous inheritance.</w:delText>
        </w:r>
      </w:del>
      <w:del w:id="221" w:author="admin" w:date="2016-11-29T13:46:00Z">
        <w:r w:rsidRPr="009A7047" w:rsidDel="00606DEF">
          <w:rPr>
            <w:rFonts w:ascii="Times New Roman" w:hAnsi="Times New Roman" w:cs="Times New Roman"/>
            <w:color w:val="000000"/>
          </w:rPr>
          <w:delText>}</w:delText>
        </w:r>
      </w:del>
    </w:p>
    <w:p w:rsidR="00781C4B" w:rsidRDefault="00781C4B">
      <w:pPr>
        <w:pStyle w:val="PreformattedText"/>
        <w:rPr>
          <w:rFonts w:ascii="Times New Roman" w:hAnsi="Times New Roman" w:cs="Times New Roman"/>
          <w:color w:val="0000CC"/>
        </w:rPr>
      </w:pPr>
    </w:p>
    <w:p w:rsidR="0000415A" w:rsidRPr="009A7047" w:rsidRDefault="00BD2CF3">
      <w:pPr>
        <w:pStyle w:val="PreformattedText"/>
        <w:rPr>
          <w:rFonts w:ascii="Times New Roman" w:hAnsi="Times New Roman" w:cs="Times New Roman"/>
        </w:rPr>
      </w:pPr>
      <w:r w:rsidRPr="009A7047">
        <w:rPr>
          <w:rFonts w:ascii="Times New Roman" w:hAnsi="Times New Roman" w:cs="Times New Roman"/>
          <w:color w:val="000000"/>
        </w:rPr>
        <w:t xml:space="preserve">Siblings are then filtered for common variants existing within </w:t>
      </w:r>
      <w:proofErr w:type="spellStart"/>
      <w:r w:rsidRPr="009A7047">
        <w:rPr>
          <w:rFonts w:ascii="Times New Roman" w:hAnsi="Times New Roman" w:cs="Times New Roman"/>
          <w:color w:val="000000"/>
        </w:rPr>
        <w:t>affecteds</w:t>
      </w:r>
      <w:proofErr w:type="spellEnd"/>
      <w:r w:rsidRPr="009A7047">
        <w:rPr>
          <w:rFonts w:ascii="Times New Roman" w:hAnsi="Times New Roman" w:cs="Times New Roman"/>
          <w:color w:val="000000"/>
        </w:rPr>
        <w:t xml:space="preserve"> siblings only, discarding those </w:t>
      </w:r>
      <w:del w:id="222" w:author="admin" w:date="2016-11-29T13:53:00Z">
        <w:r w:rsidRPr="009A7047" w:rsidDel="00606DEF">
          <w:rPr>
            <w:rFonts w:ascii="Times New Roman" w:hAnsi="Times New Roman" w:cs="Times New Roman"/>
            <w:color w:val="000000"/>
          </w:rPr>
          <w:delText>also present</w:delText>
        </w:r>
      </w:del>
      <w:ins w:id="223" w:author="admin" w:date="2016-11-29T13:53:00Z">
        <w:r w:rsidR="00606DEF">
          <w:rPr>
            <w:rFonts w:ascii="Times New Roman" w:hAnsi="Times New Roman" w:cs="Times New Roman"/>
            <w:color w:val="000000"/>
          </w:rPr>
          <w:t xml:space="preserve">that are homozygous </w:t>
        </w:r>
      </w:ins>
      <w:r w:rsidRPr="009A7047">
        <w:rPr>
          <w:rFonts w:ascii="Times New Roman" w:hAnsi="Times New Roman" w:cs="Times New Roman"/>
          <w:color w:val="000000"/>
        </w:rPr>
        <w:t xml:space="preserve"> in unaffected controls.</w:t>
      </w:r>
    </w:p>
    <w:p w:rsidR="0000415A" w:rsidRPr="009A7047" w:rsidRDefault="0000415A">
      <w:pPr>
        <w:pStyle w:val="PreformattedText"/>
        <w:spacing w:after="283"/>
        <w:rPr>
          <w:rFonts w:ascii="Times New Roman" w:hAnsi="Times New Roman" w:cs="Times New Roman"/>
          <w:color w:val="000000"/>
        </w:rPr>
      </w:pPr>
    </w:p>
    <w:p w:rsidR="0000415A" w:rsidRPr="009A7047" w:rsidRDefault="00781C4B">
      <w:pPr>
        <w:pStyle w:val="PreformattedText"/>
        <w:spacing w:after="283"/>
        <w:rPr>
          <w:rFonts w:ascii="Times New Roman" w:hAnsi="Times New Roman" w:cs="Times New Roman"/>
        </w:rPr>
      </w:pPr>
      <w:r w:rsidRPr="00781C4B">
        <w:rPr>
          <w:rFonts w:ascii="Times New Roman" w:hAnsi="Times New Roman" w:cs="Times New Roman"/>
          <w:b/>
          <w:color w:val="000000"/>
        </w:rPr>
        <w:t>X-linked Dominant</w:t>
      </w:r>
      <w:r>
        <w:rPr>
          <w:rFonts w:ascii="Times New Roman" w:hAnsi="Times New Roman" w:cs="Times New Roman"/>
          <w:color w:val="000000"/>
        </w:rPr>
        <w:t xml:space="preserve"> -</w:t>
      </w:r>
      <w:r w:rsidR="00BD2CF3" w:rsidRPr="009A7047">
        <w:rPr>
          <w:rFonts w:ascii="Times New Roman" w:hAnsi="Times New Roman" w:cs="Times New Roman"/>
          <w:color w:val="000000"/>
        </w:rPr>
        <w:t>As with autosomal dominant but with the mutant allele on the X-chromosome.</w:t>
      </w:r>
      <w:del w:id="224" w:author="admin" w:date="2016-11-29T13:54:00Z">
        <w:r w:rsidR="00BD2CF3" w:rsidRPr="009A7047" w:rsidDel="002B4E66">
          <w:rPr>
            <w:rFonts w:ascii="Times New Roman" w:hAnsi="Times New Roman" w:cs="Times New Roman"/>
            <w:color w:val="000000"/>
          </w:rPr>
          <w:delText>}</w:delText>
        </w:r>
      </w:del>
    </w:p>
    <w:p w:rsidR="0000415A" w:rsidRDefault="00781C4B" w:rsidP="00781C4B">
      <w:pPr>
        <w:pStyle w:val="PreformattedText"/>
        <w:rPr>
          <w:rFonts w:ascii="Times New Roman" w:hAnsi="Times New Roman" w:cs="Times New Roman"/>
          <w:color w:val="000000"/>
        </w:rPr>
      </w:pPr>
      <w:r w:rsidRPr="00781C4B">
        <w:rPr>
          <w:rFonts w:ascii="Times New Roman" w:hAnsi="Times New Roman" w:cs="Times New Roman"/>
          <w:b/>
          <w:color w:val="000000"/>
        </w:rPr>
        <w:t>X-linked Recessive</w:t>
      </w:r>
      <w:r>
        <w:rPr>
          <w:rFonts w:ascii="Times New Roman" w:hAnsi="Times New Roman" w:cs="Times New Roman"/>
          <w:color w:val="000000"/>
        </w:rPr>
        <w:t xml:space="preserve"> - </w:t>
      </w:r>
      <w:r w:rsidR="00BD2CF3" w:rsidRPr="009A7047">
        <w:rPr>
          <w:rFonts w:ascii="Times New Roman" w:hAnsi="Times New Roman" w:cs="Times New Roman"/>
          <w:color w:val="000000"/>
        </w:rPr>
        <w:t xml:space="preserve">As with autosomal recessive but with mutations occurring on the X-chromosome. Males with a single mutant copy are </w:t>
      </w:r>
      <w:proofErr w:type="spellStart"/>
      <w:r w:rsidR="00BD2CF3" w:rsidRPr="009A7047">
        <w:rPr>
          <w:rFonts w:ascii="Times New Roman" w:hAnsi="Times New Roman" w:cs="Times New Roman"/>
          <w:color w:val="000000"/>
        </w:rPr>
        <w:t>hemizygous</w:t>
      </w:r>
      <w:proofErr w:type="spellEnd"/>
      <w:r w:rsidR="00BD2CF3" w:rsidRPr="009A7047">
        <w:rPr>
          <w:rFonts w:ascii="Times New Roman" w:hAnsi="Times New Roman" w:cs="Times New Roman"/>
          <w:color w:val="000000"/>
        </w:rPr>
        <w:t xml:space="preserve"> and are treated as homozygous, exempting them from compound heterozygosity</w:t>
      </w:r>
      <w:r>
        <w:rPr>
          <w:rFonts w:ascii="Times New Roman" w:hAnsi="Times New Roman" w:cs="Times New Roman"/>
          <w:color w:val="000000"/>
        </w:rPr>
        <w:t xml:space="preserve"> checking.</w:t>
      </w:r>
      <w:ins w:id="225" w:author="admin" w:date="2016-11-29T13:56:00Z">
        <w:r w:rsidR="00C65E76">
          <w:rPr>
            <w:rFonts w:ascii="Times New Roman" w:hAnsi="Times New Roman" w:cs="Times New Roman"/>
            <w:color w:val="000000"/>
          </w:rPr>
          <w:t xml:space="preserve"> </w:t>
        </w:r>
      </w:ins>
    </w:p>
    <w:p w:rsidR="00781C4B" w:rsidRPr="009A7047" w:rsidRDefault="00781C4B" w:rsidP="00781C4B">
      <w:pPr>
        <w:pStyle w:val="PreformattedText"/>
        <w:rPr>
          <w:rFonts w:ascii="Times New Roman" w:hAnsi="Times New Roman" w:cs="Times New Roman"/>
        </w:rPr>
      </w:pP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Mosaicism is treated as a special case, where allele frequencies are pre-calculated for each variant and then filtered against user-set thresholds conforming to expected mosaic frequency ranges (typically between 1</w:t>
      </w:r>
      <w:ins w:id="226" w:author="admin" w:date="2016-11-29T13:58:00Z">
        <w:r w:rsidR="003D5249">
          <w:rPr>
            <w:rFonts w:ascii="Times New Roman" w:hAnsi="Times New Roman" w:cs="Times New Roman"/>
            <w:color w:val="000000"/>
          </w:rPr>
          <w:t>0</w:t>
        </w:r>
      </w:ins>
      <w:del w:id="227" w:author="admin" w:date="2016-11-29T13:58:00Z">
        <w:r w:rsidRPr="009A7047" w:rsidDel="003D5249">
          <w:rPr>
            <w:rFonts w:ascii="Times New Roman" w:hAnsi="Times New Roman" w:cs="Times New Roman"/>
            <w:color w:val="000000"/>
          </w:rPr>
          <w:delText>5</w:delText>
        </w:r>
      </w:del>
      <w:r w:rsidRPr="009A7047">
        <w:rPr>
          <w:rFonts w:ascii="Times New Roman" w:hAnsi="Times New Roman" w:cs="Times New Roman"/>
          <w:color w:val="000000"/>
        </w:rPr>
        <w:t>-35</w:t>
      </w:r>
      <w:del w:id="228" w:author="admin" w:date="2016-11-29T13:58:00Z">
        <w:r w:rsidRPr="009A7047" w:rsidDel="00C65E76">
          <w:rPr>
            <w:rFonts w:ascii="Times New Roman" w:hAnsi="Times New Roman" w:cs="Times New Roman"/>
            <w:color w:val="800000"/>
          </w:rPr>
          <w:delText>\</w:delText>
        </w:r>
      </w:del>
      <w:r w:rsidRPr="009A7047">
        <w:rPr>
          <w:rFonts w:ascii="Times New Roman" w:hAnsi="Times New Roman" w:cs="Times New Roman"/>
          <w:color w:val="000000"/>
        </w:rPr>
        <w:t>%).</w:t>
      </w:r>
    </w:p>
    <w:p w:rsidR="0000415A" w:rsidRPr="009A7047" w:rsidRDefault="0000415A">
      <w:pPr>
        <w:pStyle w:val="PreformattedText"/>
        <w:rPr>
          <w:rFonts w:ascii="Times New Roman" w:hAnsi="Times New Roman" w:cs="Times New Roman"/>
          <w:color w:val="606060"/>
        </w:rPr>
      </w:pPr>
    </w:p>
    <w:p w:rsidR="0000415A" w:rsidRPr="009A7047" w:rsidRDefault="0000415A">
      <w:pPr>
        <w:pStyle w:val="PreformattedText"/>
        <w:spacing w:after="283"/>
        <w:rPr>
          <w:rFonts w:ascii="Times New Roman" w:hAnsi="Times New Roman" w:cs="Times New Roman"/>
          <w:b/>
        </w:rPr>
      </w:pPr>
    </w:p>
    <w:p w:rsidR="0000415A" w:rsidRPr="009A7047" w:rsidRDefault="00BD2CF3">
      <w:pPr>
        <w:pStyle w:val="PreformattedText"/>
        <w:spacing w:after="283"/>
        <w:rPr>
          <w:rFonts w:ascii="Times New Roman" w:hAnsi="Times New Roman" w:cs="Times New Roman"/>
          <w:color w:val="0000CC"/>
        </w:rPr>
      </w:pPr>
      <w:r w:rsidRPr="009A7047">
        <w:rPr>
          <w:rFonts w:ascii="Times New Roman" w:hAnsi="Times New Roman" w:cs="Times New Roman"/>
          <w:b/>
          <w:color w:val="0000CC"/>
        </w:rPr>
        <w:t>Extended Annotation</w:t>
      </w:r>
    </w:p>
    <w:p w:rsidR="0000415A" w:rsidRPr="009A7047" w:rsidRDefault="00BD2CF3">
      <w:pPr>
        <w:pStyle w:val="PreformattedText"/>
        <w:spacing w:after="283"/>
        <w:rPr>
          <w:rFonts w:ascii="Times New Roman" w:hAnsi="Times New Roman" w:cs="Times New Roman"/>
          <w:color w:val="000000"/>
        </w:rPr>
      </w:pPr>
      <w:r w:rsidRPr="009A7047">
        <w:rPr>
          <w:rFonts w:ascii="Times New Roman" w:hAnsi="Times New Roman" w:cs="Times New Roman"/>
          <w:color w:val="000000"/>
        </w:rPr>
        <w:t>The last stage of pipeline constitutes a small subset of variants which have successfully passed through the main filtering stages and require finer analysis which is enabled by providing an even greater context to compare the variants. Additional annotation relates to the downstream effects of said variants such as structure, function, and expression.</w:t>
      </w:r>
    </w:p>
    <w:p w:rsidR="0000415A" w:rsidRPr="009A7047" w:rsidRDefault="00BD2CF3" w:rsidP="00ED5822">
      <w:pPr>
        <w:pStyle w:val="PreformattedText"/>
        <w:numPr>
          <w:ilvl w:val="0"/>
          <w:numId w:val="1"/>
        </w:numPr>
        <w:rPr>
          <w:rFonts w:ascii="Times New Roman" w:hAnsi="Times New Roman" w:cs="Times New Roman"/>
        </w:rPr>
      </w:pPr>
      <w:r w:rsidRPr="00ED5822">
        <w:rPr>
          <w:rFonts w:ascii="Times New Roman" w:hAnsi="Times New Roman" w:cs="Times New Roman"/>
          <w:i/>
          <w:color w:val="000000"/>
        </w:rPr>
        <w:t>Isoform</w:t>
      </w:r>
      <w:r w:rsidR="00ED5822" w:rsidRPr="00ED5822">
        <w:rPr>
          <w:rFonts w:ascii="Times New Roman" w:hAnsi="Times New Roman" w:cs="Times New Roman"/>
          <w:i/>
          <w:color w:val="000000"/>
        </w:rPr>
        <w:t xml:space="preserve"> Context</w:t>
      </w:r>
      <w:ins w:id="229" w:author="admin" w:date="2016-11-29T14:07:00Z">
        <w:r w:rsidR="00FF5F14">
          <w:rPr>
            <w:rFonts w:ascii="Times New Roman" w:hAnsi="Times New Roman" w:cs="Times New Roman"/>
            <w:color w:val="000000"/>
          </w:rPr>
          <w:t>.</w:t>
        </w:r>
      </w:ins>
      <w:del w:id="230" w:author="admin" w:date="2016-11-29T14:07:00Z">
        <w:r w:rsidR="00ED5822" w:rsidDel="00FF5F14">
          <w:rPr>
            <w:rFonts w:ascii="Times New Roman" w:hAnsi="Times New Roman" w:cs="Times New Roman"/>
            <w:color w:val="000000"/>
          </w:rPr>
          <w:delText>,</w:delText>
        </w:r>
      </w:del>
      <w:r w:rsidR="00ED5822">
        <w:rPr>
          <w:rFonts w:ascii="Times New Roman" w:hAnsi="Times New Roman" w:cs="Times New Roman"/>
          <w:color w:val="000000"/>
        </w:rPr>
        <w:t xml:space="preserve"> </w:t>
      </w:r>
      <w:r w:rsidRPr="009A7047">
        <w:rPr>
          <w:rFonts w:ascii="Times New Roman" w:hAnsi="Times New Roman" w:cs="Times New Roman"/>
          <w:color w:val="000000"/>
        </w:rPr>
        <w:t xml:space="preserve">Translates gene isoforms into their </w:t>
      </w:r>
      <w:proofErr w:type="spellStart"/>
      <w:r w:rsidRPr="009A7047">
        <w:rPr>
          <w:rFonts w:ascii="Times New Roman" w:hAnsi="Times New Roman" w:cs="Times New Roman"/>
          <w:color w:val="000000"/>
        </w:rPr>
        <w:t>RefSeq</w:t>
      </w:r>
      <w:proofErr w:type="spellEnd"/>
      <w:r w:rsidRPr="009A7047">
        <w:rPr>
          <w:rFonts w:ascii="Times New Roman" w:hAnsi="Times New Roman" w:cs="Times New Roman"/>
          <w:color w:val="000000"/>
        </w:rPr>
        <w:t xml:space="preserve"> nomenclature counterparts.</w:t>
      </w:r>
      <w:del w:id="231" w:author="admin" w:date="2016-11-29T14:05:00Z">
        <w:r w:rsidRPr="009A7047" w:rsidDel="00FF5F14">
          <w:rPr>
            <w:rFonts w:ascii="Times New Roman" w:hAnsi="Times New Roman" w:cs="Times New Roman"/>
            <w:color w:val="000000"/>
          </w:rPr>
          <w:delText>}</w:delText>
        </w:r>
      </w:del>
    </w:p>
    <w:p w:rsidR="0000415A" w:rsidRPr="009A7047" w:rsidRDefault="00ED5822" w:rsidP="00ED5822">
      <w:pPr>
        <w:pStyle w:val="PreformattedText"/>
        <w:numPr>
          <w:ilvl w:val="0"/>
          <w:numId w:val="1"/>
        </w:numPr>
        <w:rPr>
          <w:rFonts w:ascii="Times New Roman" w:hAnsi="Times New Roman" w:cs="Times New Roman"/>
        </w:rPr>
      </w:pPr>
      <w:r w:rsidRPr="00ED5822">
        <w:rPr>
          <w:rFonts w:ascii="Times New Roman" w:hAnsi="Times New Roman" w:cs="Times New Roman"/>
          <w:i/>
          <w:color w:val="000000"/>
        </w:rPr>
        <w:t>Protein Context</w:t>
      </w:r>
      <w:ins w:id="232" w:author="admin" w:date="2016-11-29T14:07:00Z">
        <w:r w:rsidR="00FF5F14">
          <w:rPr>
            <w:rFonts w:ascii="Times New Roman" w:hAnsi="Times New Roman" w:cs="Times New Roman"/>
            <w:color w:val="000000"/>
          </w:rPr>
          <w:t>.</w:t>
        </w:r>
      </w:ins>
      <w:del w:id="233" w:author="admin" w:date="2016-11-29T14:07:00Z">
        <w:r w:rsidDel="00FF5F14">
          <w:rPr>
            <w:rFonts w:ascii="Times New Roman" w:hAnsi="Times New Roman" w:cs="Times New Roman"/>
            <w:color w:val="000000"/>
          </w:rPr>
          <w:delText>,</w:delText>
        </w:r>
      </w:del>
      <w:r>
        <w:rPr>
          <w:rFonts w:ascii="Times New Roman" w:hAnsi="Times New Roman" w:cs="Times New Roman"/>
          <w:color w:val="000000"/>
        </w:rPr>
        <w:t xml:space="preserve"> </w:t>
      </w:r>
      <w:r w:rsidR="00BD2CF3" w:rsidRPr="009A7047">
        <w:rPr>
          <w:rFonts w:ascii="Times New Roman" w:hAnsi="Times New Roman" w:cs="Times New Roman"/>
          <w:color w:val="000000"/>
        </w:rPr>
        <w:t xml:space="preserve">Assigns protein annotation information from </w:t>
      </w:r>
      <w:proofErr w:type="spellStart"/>
      <w:r w:rsidR="00BD2CF3" w:rsidRPr="009A7047">
        <w:rPr>
          <w:rFonts w:ascii="Times New Roman" w:hAnsi="Times New Roman" w:cs="Times New Roman"/>
          <w:color w:val="000000"/>
        </w:rPr>
        <w:t>UniProt</w:t>
      </w:r>
      <w:proofErr w:type="spellEnd"/>
      <w:r w:rsidR="00BD2CF3" w:rsidRPr="009A7047">
        <w:rPr>
          <w:rFonts w:ascii="Times New Roman" w:hAnsi="Times New Roman" w:cs="Times New Roman"/>
          <w:color w:val="000000"/>
        </w:rPr>
        <w:t xml:space="preserve"> sources to assign info</w:t>
      </w:r>
      <w:r>
        <w:rPr>
          <w:rFonts w:ascii="Times New Roman" w:hAnsi="Times New Roman" w:cs="Times New Roman"/>
          <w:color w:val="000000"/>
        </w:rPr>
        <w:t>rmation related protein domain.</w:t>
      </w:r>
    </w:p>
    <w:p w:rsidR="00FA6286" w:rsidRPr="00FA6286" w:rsidRDefault="00ED5822" w:rsidP="00ED5822">
      <w:pPr>
        <w:pStyle w:val="PreformattedText"/>
        <w:numPr>
          <w:ilvl w:val="0"/>
          <w:numId w:val="1"/>
        </w:numPr>
        <w:rPr>
          <w:ins w:id="234" w:author="admin" w:date="2016-11-29T14:08:00Z"/>
          <w:rFonts w:ascii="Times New Roman" w:hAnsi="Times New Roman" w:cs="Times New Roman"/>
          <w:rPrChange w:id="235" w:author="admin" w:date="2016-11-29T14:08:00Z">
            <w:rPr>
              <w:ins w:id="236" w:author="admin" w:date="2016-11-29T14:08:00Z"/>
              <w:rFonts w:ascii="Times New Roman" w:hAnsi="Times New Roman" w:cs="Times New Roman"/>
              <w:color w:val="000000"/>
            </w:rPr>
          </w:rPrChange>
        </w:rPr>
      </w:pPr>
      <w:r w:rsidRPr="00ED5822">
        <w:rPr>
          <w:rFonts w:ascii="Times New Roman" w:hAnsi="Times New Roman" w:cs="Times New Roman"/>
          <w:i/>
          <w:color w:val="000000"/>
        </w:rPr>
        <w:t>Gene Expression</w:t>
      </w:r>
      <w:ins w:id="237" w:author="admin" w:date="2016-11-29T14:07:00Z">
        <w:r w:rsidR="00FF5F14">
          <w:rPr>
            <w:rFonts w:ascii="Times New Roman" w:hAnsi="Times New Roman" w:cs="Times New Roman"/>
            <w:color w:val="000000"/>
          </w:rPr>
          <w:t>.</w:t>
        </w:r>
      </w:ins>
      <w:del w:id="238" w:author="admin" w:date="2016-11-29T14:07:00Z">
        <w:r w:rsidDel="00FF5F14">
          <w:rPr>
            <w:rFonts w:ascii="Times New Roman" w:hAnsi="Times New Roman" w:cs="Times New Roman"/>
            <w:color w:val="000000"/>
          </w:rPr>
          <w:delText>,</w:delText>
        </w:r>
      </w:del>
      <w:r>
        <w:rPr>
          <w:rFonts w:ascii="Times New Roman" w:hAnsi="Times New Roman" w:cs="Times New Roman"/>
          <w:color w:val="000000"/>
        </w:rPr>
        <w:t xml:space="preserve"> </w:t>
      </w:r>
      <w:r w:rsidR="00BD2CF3" w:rsidRPr="009A7047">
        <w:rPr>
          <w:rFonts w:ascii="Times New Roman" w:hAnsi="Times New Roman" w:cs="Times New Roman"/>
          <w:color w:val="000000"/>
        </w:rPr>
        <w:t>Organ and tissue-specific data from the Encode GNF Atlas2 database is provided along with expression ratios which can be further filtered against user-specified limits.</w:t>
      </w:r>
    </w:p>
    <w:p w:rsidR="0000415A" w:rsidRPr="009A7047" w:rsidDel="005477C3" w:rsidRDefault="005477C3">
      <w:pPr>
        <w:pStyle w:val="PreformattedText"/>
        <w:rPr>
          <w:del w:id="239" w:author="admin" w:date="2016-11-29T14:19:00Z"/>
          <w:rFonts w:ascii="Times New Roman" w:hAnsi="Times New Roman" w:cs="Times New Roman"/>
        </w:rPr>
        <w:pPrChange w:id="240" w:author="admin" w:date="2016-11-29T14:08:00Z">
          <w:pPr>
            <w:pStyle w:val="PreformattedText"/>
            <w:numPr>
              <w:numId w:val="1"/>
            </w:numPr>
            <w:ind w:left="1104" w:hanging="360"/>
          </w:pPr>
        </w:pPrChange>
      </w:pPr>
      <w:ins w:id="241" w:author="admin" w:date="2016-11-29T14:18:00Z">
        <w:r>
          <w:rPr>
            <w:rFonts w:ascii="Times New Roman" w:hAnsi="Times New Roman" w:cs="Times New Roman"/>
            <w:color w:val="000000"/>
          </w:rPr>
          <w:t>Additional</w:t>
        </w:r>
      </w:ins>
      <w:ins w:id="242" w:author="admin" w:date="2016-11-29T14:16:00Z">
        <w:r w:rsidR="00FA6286">
          <w:rPr>
            <w:rFonts w:ascii="Times New Roman" w:hAnsi="Times New Roman" w:cs="Times New Roman"/>
            <w:color w:val="000000"/>
          </w:rPr>
          <w:t xml:space="preserve"> </w:t>
        </w:r>
      </w:ins>
      <w:ins w:id="243" w:author="admin" w:date="2016-11-29T14:18:00Z">
        <w:r>
          <w:rPr>
            <w:rFonts w:ascii="Times New Roman" w:hAnsi="Times New Roman" w:cs="Times New Roman"/>
            <w:color w:val="000000"/>
          </w:rPr>
          <w:t xml:space="preserve">extended </w:t>
        </w:r>
      </w:ins>
      <w:ins w:id="244" w:author="admin" w:date="2016-11-29T14:16:00Z">
        <w:r w:rsidR="00FA6286">
          <w:rPr>
            <w:rFonts w:ascii="Times New Roman" w:hAnsi="Times New Roman" w:cs="Times New Roman"/>
            <w:color w:val="000000"/>
          </w:rPr>
          <w:t xml:space="preserve">annotations could be </w:t>
        </w:r>
      </w:ins>
      <w:ins w:id="245" w:author="admin" w:date="2016-11-29T14:18:00Z">
        <w:r>
          <w:rPr>
            <w:rFonts w:ascii="Times New Roman" w:hAnsi="Times New Roman" w:cs="Times New Roman"/>
            <w:color w:val="000000"/>
          </w:rPr>
          <w:t>added</w:t>
        </w:r>
      </w:ins>
      <w:ins w:id="246" w:author="admin" w:date="2016-11-29T14:16:00Z">
        <w:r w:rsidR="00FA6286">
          <w:rPr>
            <w:rFonts w:ascii="Times New Roman" w:hAnsi="Times New Roman" w:cs="Times New Roman"/>
            <w:color w:val="000000"/>
          </w:rPr>
          <w:t xml:space="preserve"> in</w:t>
        </w:r>
        <w:r>
          <w:rPr>
            <w:rFonts w:ascii="Times New Roman" w:hAnsi="Times New Roman" w:cs="Times New Roman"/>
            <w:color w:val="000000"/>
          </w:rPr>
          <w:t xml:space="preserve"> the future developments of HSAP</w:t>
        </w:r>
        <w:r w:rsidR="00FA6286">
          <w:rPr>
            <w:rFonts w:ascii="Times New Roman" w:hAnsi="Times New Roman" w:cs="Times New Roman"/>
            <w:color w:val="000000"/>
          </w:rPr>
          <w:t xml:space="preserve">, such as: filtering house-keeping genes, transcription factors, </w:t>
        </w:r>
      </w:ins>
      <w:ins w:id="247" w:author="admin" w:date="2016-11-29T14:19:00Z">
        <w:r>
          <w:rPr>
            <w:rFonts w:ascii="Times New Roman" w:hAnsi="Times New Roman" w:cs="Times New Roman"/>
            <w:color w:val="000000"/>
          </w:rPr>
          <w:t>alternative splicing sites and many others.</w:t>
        </w:r>
      </w:ins>
      <w:del w:id="248" w:author="admin" w:date="2016-11-29T14:07:00Z">
        <w:r w:rsidR="00BD2CF3" w:rsidRPr="009A7047" w:rsidDel="00FF5F14">
          <w:rPr>
            <w:rFonts w:ascii="Times New Roman" w:hAnsi="Times New Roman" w:cs="Times New Roman"/>
            <w:color w:val="000000"/>
          </w:rPr>
          <w:delText>}</w:delText>
        </w:r>
      </w:del>
    </w:p>
    <w:p w:rsidR="0000415A" w:rsidRPr="009A7047" w:rsidDel="00FF5F14" w:rsidRDefault="00ED5822">
      <w:pPr>
        <w:pStyle w:val="PreformattedText"/>
        <w:numPr>
          <w:ilvl w:val="0"/>
          <w:numId w:val="1"/>
        </w:numPr>
        <w:ind w:left="0"/>
        <w:rPr>
          <w:del w:id="249" w:author="admin" w:date="2016-11-29T14:06:00Z"/>
          <w:rFonts w:ascii="Times New Roman" w:hAnsi="Times New Roman" w:cs="Times New Roman"/>
        </w:rPr>
        <w:pPrChange w:id="250" w:author="admin" w:date="2016-11-29T14:19:00Z">
          <w:pPr>
            <w:pStyle w:val="PreformattedText"/>
            <w:numPr>
              <w:numId w:val="1"/>
            </w:numPr>
            <w:ind w:left="1104" w:hanging="360"/>
          </w:pPr>
        </w:pPrChange>
      </w:pPr>
      <w:del w:id="251" w:author="admin" w:date="2016-11-29T14:06:00Z">
        <w:r w:rsidRPr="00ED5822" w:rsidDel="00FF5F14">
          <w:rPr>
            <w:rFonts w:ascii="Times New Roman" w:hAnsi="Times New Roman" w:cs="Times New Roman"/>
            <w:i/>
            <w:color w:val="000000"/>
          </w:rPr>
          <w:delText>Transcription Factor</w:delText>
        </w:r>
        <w:r w:rsidDel="00FF5F14">
          <w:rPr>
            <w:rFonts w:ascii="Times New Roman" w:hAnsi="Times New Roman" w:cs="Times New Roman"/>
            <w:color w:val="000000"/>
          </w:rPr>
          <w:delText xml:space="preserve">, </w:delText>
        </w:r>
        <w:r w:rsidR="00BD2CF3" w:rsidRPr="009A7047" w:rsidDel="00FF5F14">
          <w:rPr>
            <w:rFonts w:ascii="Times New Roman" w:hAnsi="Times New Roman" w:cs="Times New Roman"/>
            <w:color w:val="000000"/>
          </w:rPr>
          <w:delText>Variants that fall within a transcription factor encoding gene are outlined (and optionally filtered).}</w:delText>
        </w:r>
      </w:del>
    </w:p>
    <w:p w:rsidR="0000415A" w:rsidRPr="00ED5822" w:rsidRDefault="00BD2CF3">
      <w:pPr>
        <w:pStyle w:val="PreformattedText"/>
        <w:rPr>
          <w:rFonts w:ascii="Times New Roman" w:hAnsi="Times New Roman" w:cs="Times New Roman"/>
        </w:rPr>
        <w:pPrChange w:id="252" w:author="admin" w:date="2016-11-29T14:19:00Z">
          <w:pPr>
            <w:pStyle w:val="PreformattedText"/>
            <w:numPr>
              <w:numId w:val="1"/>
            </w:numPr>
            <w:ind w:left="1104" w:hanging="360"/>
          </w:pPr>
        </w:pPrChange>
      </w:pPr>
      <w:del w:id="253" w:author="admin" w:date="2016-11-29T14:07:00Z">
        <w:r w:rsidRPr="00ED5822" w:rsidDel="00FF5F14">
          <w:rPr>
            <w:rFonts w:ascii="Times New Roman" w:hAnsi="Times New Roman" w:cs="Times New Roman"/>
            <w:i/>
            <w:color w:val="000000"/>
          </w:rPr>
          <w:delText>House Kee</w:delText>
        </w:r>
        <w:r w:rsidR="00ED5822" w:rsidRPr="00ED5822" w:rsidDel="00FF5F14">
          <w:rPr>
            <w:rFonts w:ascii="Times New Roman" w:hAnsi="Times New Roman" w:cs="Times New Roman"/>
            <w:i/>
            <w:color w:val="000000"/>
          </w:rPr>
          <w:delText>ping</w:delText>
        </w:r>
        <w:r w:rsidR="00ED5822" w:rsidDel="00FF5F14">
          <w:rPr>
            <w:rFonts w:ascii="Times New Roman" w:hAnsi="Times New Roman" w:cs="Times New Roman"/>
            <w:color w:val="000000"/>
          </w:rPr>
          <w:delText xml:space="preserve">, </w:delText>
        </w:r>
        <w:r w:rsidRPr="009A7047" w:rsidDel="00FF5F14">
          <w:rPr>
            <w:rFonts w:ascii="Times New Roman" w:hAnsi="Times New Roman" w:cs="Times New Roman"/>
            <w:color w:val="000000"/>
          </w:rPr>
          <w:delText xml:space="preserve">Genes with known house-keeping function </w:delText>
        </w:r>
        <w:r w:rsidR="00ED5822" w:rsidDel="00FF5F14">
          <w:rPr>
            <w:rFonts w:ascii="Times New Roman" w:hAnsi="Times New Roman" w:cs="Times New Roman"/>
            <w:color w:val="000000"/>
          </w:rPr>
          <w:delText>are additionally outlined here.</w:delText>
        </w:r>
      </w:del>
      <w:r w:rsidRPr="009A7047">
        <w:rPr>
          <w:rFonts w:ascii="Times New Roman" w:hAnsi="Times New Roman" w:cs="Times New Roman"/>
        </w:rPr>
        <w:br w:type="page"/>
      </w:r>
    </w:p>
    <w:p w:rsidR="0000415A" w:rsidRPr="009A7047" w:rsidRDefault="00A576D3">
      <w:pPr>
        <w:pStyle w:val="PreformattedText"/>
        <w:spacing w:after="283"/>
        <w:rPr>
          <w:rFonts w:ascii="Times New Roman" w:hAnsi="Times New Roman" w:cs="Times New Roman"/>
          <w:b/>
          <w:color w:val="0000CC"/>
          <w:sz w:val="28"/>
          <w:szCs w:val="28"/>
        </w:rPr>
      </w:pPr>
      <w:ins w:id="254" w:author="admin" w:date="2016-11-30T16:27:00Z">
        <w:r>
          <w:rPr>
            <w:rFonts w:ascii="Times New Roman" w:hAnsi="Times New Roman" w:cs="Times New Roman"/>
            <w:b/>
            <w:color w:val="0000CC"/>
            <w:sz w:val="28"/>
            <w:szCs w:val="28"/>
          </w:rPr>
          <w:lastRenderedPageBreak/>
          <w:t>Results</w:t>
        </w:r>
      </w:ins>
      <w:del w:id="255" w:author="admin" w:date="2016-11-30T16:27:00Z">
        <w:r w:rsidR="00BD2CF3" w:rsidRPr="009A7047" w:rsidDel="00A576D3">
          <w:rPr>
            <w:rFonts w:ascii="Times New Roman" w:hAnsi="Times New Roman" w:cs="Times New Roman"/>
            <w:b/>
            <w:color w:val="0000CC"/>
            <w:sz w:val="28"/>
            <w:szCs w:val="28"/>
          </w:rPr>
          <w:delText>Discussion</w:delText>
        </w:r>
      </w:del>
    </w:p>
    <w:p w:rsidR="0000415A" w:rsidRPr="00ED5822" w:rsidRDefault="00BD2CF3">
      <w:pPr>
        <w:pStyle w:val="PreformattedText"/>
        <w:rPr>
          <w:rFonts w:ascii="Times New Roman" w:hAnsi="Times New Roman" w:cs="Times New Roman"/>
          <w:i/>
        </w:rPr>
      </w:pPr>
      <w:r w:rsidRPr="00ED5822">
        <w:rPr>
          <w:rFonts w:ascii="Times New Roman" w:hAnsi="Times New Roman" w:cs="Times New Roman"/>
          <w:i/>
          <w:color w:val="800000"/>
        </w:rPr>
        <w:t>\</w:t>
      </w:r>
      <w:proofErr w:type="spellStart"/>
      <w:r w:rsidRPr="00ED5822">
        <w:rPr>
          <w:rFonts w:ascii="Times New Roman" w:hAnsi="Times New Roman" w:cs="Times New Roman"/>
          <w:i/>
          <w:color w:val="800000"/>
        </w:rPr>
        <w:t>figbottom</w:t>
      </w:r>
      <w:proofErr w:type="spellEnd"/>
      <w:r w:rsidRPr="00ED5822">
        <w:rPr>
          <w:rFonts w:ascii="Times New Roman" w:hAnsi="Times New Roman" w:cs="Times New Roman"/>
          <w:i/>
          <w:color w:val="000000"/>
        </w:rPr>
        <w:t>{</w:t>
      </w:r>
      <w:proofErr w:type="spellStart"/>
      <w:proofErr w:type="gramStart"/>
      <w:r w:rsidRPr="00ED5822">
        <w:rPr>
          <w:rFonts w:ascii="Times New Roman" w:hAnsi="Times New Roman" w:cs="Times New Roman"/>
          <w:i/>
          <w:color w:val="000000"/>
        </w:rPr>
        <w:t>fig:result</w:t>
      </w:r>
      <w:proofErr w:type="spellEnd"/>
      <w:proofErr w:type="gramEnd"/>
      <w:r w:rsidRPr="00ED5822">
        <w:rPr>
          <w:rFonts w:ascii="Times New Roman" w:hAnsi="Times New Roman" w:cs="Times New Roman"/>
          <w:i/>
          <w:color w:val="000000"/>
        </w:rPr>
        <w:t>}{images/keep/control_result.jpg}</w:t>
      </w:r>
    </w:p>
    <w:p w:rsidR="0000415A" w:rsidRPr="00ED5822" w:rsidRDefault="00BD2CF3">
      <w:pPr>
        <w:pStyle w:val="PreformattedText"/>
        <w:spacing w:after="283"/>
        <w:rPr>
          <w:rFonts w:ascii="Times New Roman" w:hAnsi="Times New Roman" w:cs="Times New Roman"/>
          <w:i/>
        </w:rPr>
      </w:pPr>
      <w:r w:rsidRPr="00ED5822">
        <w:rPr>
          <w:rFonts w:ascii="Times New Roman" w:hAnsi="Times New Roman" w:cs="Times New Roman"/>
          <w:i/>
          <w:color w:val="000000"/>
        </w:rPr>
        <w:t xml:space="preserve">{The progression of output variants through the core annotation stages under an autosomal </w:t>
      </w:r>
      <w:del w:id="256" w:author="admin" w:date="2016-11-29T14:08:00Z">
        <w:r w:rsidRPr="00ED5822" w:rsidDel="00FA6286">
          <w:rPr>
            <w:rFonts w:ascii="Times New Roman" w:hAnsi="Times New Roman" w:cs="Times New Roman"/>
            <w:i/>
            <w:color w:val="000000"/>
          </w:rPr>
          <w:delText>recessuve</w:delText>
        </w:r>
      </w:del>
      <w:ins w:id="257" w:author="admin" w:date="2016-11-29T14:08:00Z">
        <w:r w:rsidR="00FA6286" w:rsidRPr="00ED5822">
          <w:rPr>
            <w:rFonts w:ascii="Times New Roman" w:hAnsi="Times New Roman" w:cs="Times New Roman"/>
            <w:i/>
            <w:color w:val="000000"/>
          </w:rPr>
          <w:t>recessive</w:t>
        </w:r>
      </w:ins>
      <w:r w:rsidRPr="00ED5822">
        <w:rPr>
          <w:rFonts w:ascii="Times New Roman" w:hAnsi="Times New Roman" w:cs="Times New Roman"/>
          <w:i/>
          <w:color w:val="000000"/>
        </w:rPr>
        <w:t xml:space="preserve"> inheritance filter for 5 affected individuals, 3 of which are siblings. Linkage data was utilized and novel variants were selected due to the rarity of the phenotype.}</w:t>
      </w:r>
    </w:p>
    <w:p w:rsidR="0000415A" w:rsidRPr="009A7047" w:rsidRDefault="00BD2CF3">
      <w:pPr>
        <w:pStyle w:val="PreformattedText"/>
        <w:spacing w:after="283"/>
        <w:rPr>
          <w:rFonts w:ascii="Times New Roman" w:hAnsi="Times New Roman" w:cs="Times New Roman"/>
          <w:b/>
          <w:color w:val="0000CC"/>
        </w:rPr>
      </w:pPr>
      <w:r w:rsidRPr="009A7047">
        <w:rPr>
          <w:rFonts w:ascii="Times New Roman" w:hAnsi="Times New Roman" w:cs="Times New Roman"/>
          <w:b/>
          <w:color w:val="0000CC"/>
        </w:rPr>
        <w:t>Pipeline Results and Inheritance Modelling</w:t>
      </w:r>
    </w:p>
    <w:p w:rsidR="00E75495" w:rsidRPr="00E75495" w:rsidRDefault="00E75495">
      <w:pPr>
        <w:pStyle w:val="PreformattedText"/>
        <w:spacing w:after="283"/>
        <w:rPr>
          <w:ins w:id="258" w:author="admin" w:date="2016-11-29T14:29:00Z"/>
          <w:rFonts w:ascii="Times New Roman" w:hAnsi="Times New Roman" w:cs="Times New Roman"/>
          <w:b/>
          <w:color w:val="000000"/>
          <w:rPrChange w:id="259" w:author="admin" w:date="2016-11-29T14:29:00Z">
            <w:rPr>
              <w:ins w:id="260" w:author="admin" w:date="2016-11-29T14:29:00Z"/>
              <w:rFonts w:ascii="Times New Roman" w:hAnsi="Times New Roman" w:cs="Times New Roman"/>
              <w:color w:val="000000"/>
            </w:rPr>
          </w:rPrChange>
        </w:rPr>
      </w:pPr>
      <w:ins w:id="261" w:author="admin" w:date="2016-11-29T14:29:00Z">
        <w:r w:rsidRPr="00E75495">
          <w:rPr>
            <w:rFonts w:ascii="Times New Roman" w:hAnsi="Times New Roman" w:cs="Times New Roman"/>
            <w:b/>
            <w:color w:val="000000"/>
            <w:rPrChange w:id="262" w:author="admin" w:date="2016-11-29T14:29:00Z">
              <w:rPr>
                <w:rFonts w:ascii="Times New Roman" w:hAnsi="Times New Roman" w:cs="Times New Roman"/>
                <w:color w:val="000000"/>
              </w:rPr>
            </w:rPrChange>
          </w:rPr>
          <w:t>First Case</w:t>
        </w:r>
      </w:ins>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Three families presented with an autosomal recessive phenotype of proteinuria and </w:t>
      </w:r>
      <w:proofErr w:type="spellStart"/>
      <w:r w:rsidRPr="009A7047">
        <w:rPr>
          <w:rFonts w:ascii="Times New Roman" w:hAnsi="Times New Roman" w:cs="Times New Roman"/>
          <w:color w:val="000000"/>
        </w:rPr>
        <w:t>hyperinsulinism</w:t>
      </w:r>
      <w:proofErr w:type="spellEnd"/>
      <w:r w:rsidRPr="009A7047">
        <w:rPr>
          <w:rFonts w:ascii="Times New Roman" w:hAnsi="Times New Roman" w:cs="Times New Roman"/>
          <w:color w:val="000000"/>
        </w:rPr>
        <w:t>, with whole-genome sequencing being performed upon the affected members of each pedigree. From the 5 affected VCF input data acquired, 3 were siblings permitting the use of variant-level filtering.</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Each VCF file comprised of approximately 270,000 variants (SNPs and </w:t>
      </w:r>
      <w:proofErr w:type="spellStart"/>
      <w:r w:rsidRPr="009A7047">
        <w:rPr>
          <w:rFonts w:ascii="Times New Roman" w:hAnsi="Times New Roman" w:cs="Times New Roman"/>
          <w:color w:val="000000"/>
        </w:rPr>
        <w:t>InDels</w:t>
      </w:r>
      <w:proofErr w:type="spellEnd"/>
      <w:r w:rsidRPr="009A7047">
        <w:rPr>
          <w:rFonts w:ascii="Times New Roman" w:hAnsi="Times New Roman" w:cs="Times New Roman"/>
          <w:color w:val="000000"/>
        </w:rPr>
        <w:t xml:space="preserve">) and were profiled against a gene map at the first annotation step via </w:t>
      </w:r>
      <w:del w:id="263" w:author="admin" w:date="2016-11-29T14:43:00Z">
        <w:r w:rsidRPr="0082467E" w:rsidDel="0066209F">
          <w:rPr>
            <w:rFonts w:ascii="Times New Roman" w:hAnsi="Times New Roman" w:cs="Times New Roman"/>
            <w:i/>
            <w:color w:val="000000"/>
          </w:rPr>
          <w:delText>GenePender</w:delText>
        </w:r>
        <w:r w:rsidRPr="009A7047" w:rsidDel="0066209F">
          <w:rPr>
            <w:rFonts w:ascii="Times New Roman" w:hAnsi="Times New Roman" w:cs="Times New Roman"/>
            <w:color w:val="000000"/>
          </w:rPr>
          <w:delText xml:space="preserve"> </w:delText>
        </w:r>
      </w:del>
      <w:ins w:id="264" w:author="admin" w:date="2016-11-29T14:43:00Z">
        <w:r w:rsidR="0066209F">
          <w:rPr>
            <w:rFonts w:ascii="Times New Roman" w:hAnsi="Times New Roman" w:cs="Times New Roman"/>
            <w:i/>
            <w:color w:val="000000"/>
          </w:rPr>
          <w:t>Adding Genes</w:t>
        </w:r>
        <w:r w:rsidR="0066209F" w:rsidRPr="009A7047">
          <w:rPr>
            <w:rFonts w:ascii="Times New Roman" w:hAnsi="Times New Roman" w:cs="Times New Roman"/>
            <w:color w:val="000000"/>
          </w:rPr>
          <w:t xml:space="preserve"> </w:t>
        </w:r>
        <w:r w:rsidR="0066209F">
          <w:rPr>
            <w:rFonts w:ascii="Times New Roman" w:hAnsi="Times New Roman" w:cs="Times New Roman"/>
            <w:color w:val="000000"/>
          </w:rPr>
          <w:t xml:space="preserve"> module </w:t>
        </w:r>
      </w:ins>
      <w:r w:rsidRPr="009A7047">
        <w:rPr>
          <w:rFonts w:ascii="Times New Roman" w:hAnsi="Times New Roman" w:cs="Times New Roman"/>
          <w:color w:val="000000"/>
        </w:rPr>
        <w:t>that comprised of exons, introns, 5' and 3' UTR, and essential splice sites (5bp).</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As much as 90</w:t>
      </w:r>
      <w:del w:id="265" w:author="admin" w:date="2016-11-29T14:24:00Z">
        <w:r w:rsidRPr="009A7047" w:rsidDel="00A95E33">
          <w:rPr>
            <w:rFonts w:ascii="Times New Roman" w:hAnsi="Times New Roman" w:cs="Times New Roman"/>
            <w:color w:val="800000"/>
          </w:rPr>
          <w:delText>\</w:delText>
        </w:r>
      </w:del>
      <w:r w:rsidRPr="009A7047">
        <w:rPr>
          <w:rFonts w:ascii="Times New Roman" w:hAnsi="Times New Roman" w:cs="Times New Roman"/>
          <w:color w:val="000000"/>
        </w:rPr>
        <w:t>% of variants were deemed wholly intergenic and filtered at the annotation stage, leaving a drastically reduced subset of approximately 30,000 potentially informative variants. Following the VCF depicted in Fig</w:t>
      </w:r>
      <w:r w:rsidR="0082467E">
        <w:rPr>
          <w:rFonts w:ascii="Times New Roman" w:hAnsi="Times New Roman" w:cs="Times New Roman"/>
          <w:color w:val="000000"/>
        </w:rPr>
        <w:t xml:space="preserve"> 7</w:t>
      </w:r>
      <w:r w:rsidRPr="009A7047">
        <w:rPr>
          <w:rFonts w:ascii="Times New Roman" w:hAnsi="Times New Roman" w:cs="Times New Roman"/>
          <w:color w:val="000000"/>
        </w:rPr>
        <w:t>, a further 4,544 variants are discarded as a result of the autosomal recessive filter which searched for homozygous or compound heterozygous variants alone, due to the lack of parental input data to further pre-screen for Mendelian variants. Sibling filtering at the common variant-level assisted in this regard, and the remaining genes were bisected between pedigrees through the use of the common gene filter.</w:t>
      </w:r>
    </w:p>
    <w:p w:rsidR="00A95E33" w:rsidRDefault="00BD2CF3">
      <w:pPr>
        <w:pStyle w:val="PreformattedText"/>
        <w:rPr>
          <w:ins w:id="266" w:author="admin" w:date="2016-11-29T14:30:00Z"/>
          <w:rFonts w:ascii="Times New Roman" w:hAnsi="Times New Roman" w:cs="Times New Roman"/>
          <w:color w:val="000000"/>
        </w:rPr>
      </w:pPr>
      <w:r w:rsidRPr="009A7047">
        <w:rPr>
          <w:rFonts w:ascii="Times New Roman" w:hAnsi="Times New Roman" w:cs="Times New Roman"/>
          <w:color w:val="000000"/>
        </w:rPr>
        <w:t xml:space="preserve">Prior linkage analysis hinted at regions of interest with significant LOD-scores (&gt;3) and this vastly reduced the number to 104 unique variants shared across all </w:t>
      </w:r>
      <w:proofErr w:type="spellStart"/>
      <w:r w:rsidRPr="009A7047">
        <w:rPr>
          <w:rFonts w:ascii="Times New Roman" w:hAnsi="Times New Roman" w:cs="Times New Roman"/>
          <w:color w:val="000000"/>
        </w:rPr>
        <w:t>affecteds</w:t>
      </w:r>
      <w:proofErr w:type="spellEnd"/>
      <w:r w:rsidRPr="009A7047">
        <w:rPr>
          <w:rFonts w:ascii="Times New Roman" w:hAnsi="Times New Roman" w:cs="Times New Roman"/>
          <w:color w:val="000000"/>
        </w:rPr>
        <w:t>. The rarity of the phenotype prompted a search for novel variants, resulting in just 3 potentially causative-variants, 1 of which was a missense mutation that was later confirmed to be the disease-originating variant.</w:t>
      </w:r>
    </w:p>
    <w:p w:rsidR="00E75495" w:rsidRDefault="00E75495">
      <w:pPr>
        <w:pStyle w:val="PreformattedText"/>
        <w:rPr>
          <w:ins w:id="267" w:author="admin" w:date="2016-11-29T14:30:00Z"/>
          <w:rFonts w:ascii="Times New Roman" w:hAnsi="Times New Roman" w:cs="Times New Roman"/>
          <w:color w:val="000000"/>
        </w:rPr>
      </w:pPr>
    </w:p>
    <w:p w:rsidR="00E75495" w:rsidRDefault="00E75495" w:rsidP="00E75495">
      <w:pPr>
        <w:pStyle w:val="PreformattedText"/>
        <w:spacing w:after="283"/>
        <w:rPr>
          <w:ins w:id="268" w:author="admin" w:date="2016-11-29T14:31:00Z"/>
          <w:rFonts w:ascii="Times New Roman" w:hAnsi="Times New Roman" w:cs="Times New Roman"/>
          <w:b/>
          <w:color w:val="000000"/>
        </w:rPr>
      </w:pPr>
      <w:ins w:id="269" w:author="admin" w:date="2016-11-29T14:30:00Z">
        <w:r>
          <w:rPr>
            <w:rFonts w:ascii="Times New Roman" w:hAnsi="Times New Roman" w:cs="Times New Roman"/>
            <w:b/>
            <w:color w:val="000000"/>
          </w:rPr>
          <w:t>Second</w:t>
        </w:r>
        <w:r w:rsidRPr="00843899">
          <w:rPr>
            <w:rFonts w:ascii="Times New Roman" w:hAnsi="Times New Roman" w:cs="Times New Roman"/>
            <w:b/>
            <w:color w:val="000000"/>
          </w:rPr>
          <w:t xml:space="preserve"> Case</w:t>
        </w:r>
      </w:ins>
    </w:p>
    <w:p w:rsidR="00DE2FC5" w:rsidRPr="00DE2FC5" w:rsidRDefault="00E75495" w:rsidP="00DE2FC5">
      <w:pPr>
        <w:pStyle w:val="PreformattedText"/>
        <w:spacing w:after="283"/>
        <w:rPr>
          <w:ins w:id="270" w:author="admin" w:date="2016-11-30T17:47:00Z"/>
          <w:rFonts w:ascii="Times New Roman" w:hAnsi="Times New Roman" w:cs="Times New Roman"/>
          <w:b/>
          <w:bCs/>
          <w:i/>
          <w:iCs/>
          <w:color w:val="000000"/>
          <w:lang w:val="en-US"/>
        </w:rPr>
      </w:pPr>
      <w:ins w:id="271" w:author="admin" w:date="2016-11-29T14:32:00Z">
        <w:r>
          <w:rPr>
            <w:rFonts w:ascii="Times New Roman" w:hAnsi="Times New Roman" w:cs="Times New Roman"/>
            <w:color w:val="000000"/>
          </w:rPr>
          <w:t xml:space="preserve">One family presented with an </w:t>
        </w:r>
      </w:ins>
      <w:ins w:id="272" w:author="admin" w:date="2016-11-29T14:33:00Z">
        <w:r>
          <w:rPr>
            <w:rFonts w:ascii="Times New Roman" w:hAnsi="Times New Roman" w:cs="Times New Roman"/>
            <w:color w:val="000000"/>
          </w:rPr>
          <w:t xml:space="preserve">X-linked inheritance model </w:t>
        </w:r>
      </w:ins>
      <w:ins w:id="273" w:author="admin" w:date="2016-11-29T14:34:00Z">
        <w:r>
          <w:rPr>
            <w:rFonts w:ascii="Times New Roman" w:hAnsi="Times New Roman" w:cs="Times New Roman"/>
            <w:color w:val="000000"/>
          </w:rPr>
          <w:t xml:space="preserve">with a phenotype of </w:t>
        </w:r>
        <w:r>
          <w:rPr>
            <w:rFonts w:ascii="Times New Roman" w:hAnsi="Times New Roman" w:cs="Times New Roman"/>
            <w:color w:val="000000"/>
            <w:lang w:val="en-US"/>
          </w:rPr>
          <w:t>h</w:t>
        </w:r>
        <w:r w:rsidRPr="00E75495">
          <w:rPr>
            <w:rFonts w:ascii="Times New Roman" w:hAnsi="Times New Roman" w:cs="Times New Roman"/>
            <w:color w:val="000000"/>
            <w:lang w:val="en-US"/>
          </w:rPr>
          <w:t>ereditary gingival fibromatosis (HGF)</w:t>
        </w:r>
      </w:ins>
      <w:ins w:id="274" w:author="admin" w:date="2016-11-29T14:35:00Z">
        <w:r>
          <w:rPr>
            <w:rFonts w:ascii="Times New Roman" w:hAnsi="Times New Roman" w:cs="Times New Roman"/>
            <w:color w:val="000000"/>
            <w:lang w:val="en-US"/>
          </w:rPr>
          <w:t xml:space="preserve"> with whole-</w:t>
        </w:r>
      </w:ins>
      <w:ins w:id="275" w:author="admin" w:date="2016-11-30T17:46:00Z">
        <w:r w:rsidR="00DE2FC5">
          <w:rPr>
            <w:rFonts w:ascii="Times New Roman" w:hAnsi="Times New Roman" w:cs="Times New Roman"/>
            <w:color w:val="000000"/>
            <w:lang w:val="en-US"/>
          </w:rPr>
          <w:t>exome</w:t>
        </w:r>
      </w:ins>
      <w:ins w:id="276" w:author="admin" w:date="2016-11-29T14:35:00Z">
        <w:r>
          <w:rPr>
            <w:rFonts w:ascii="Times New Roman" w:hAnsi="Times New Roman" w:cs="Times New Roman"/>
            <w:color w:val="000000"/>
            <w:lang w:val="en-US"/>
          </w:rPr>
          <w:t xml:space="preserve"> sequencing being performed upon the </w:t>
        </w:r>
      </w:ins>
      <w:ins w:id="277" w:author="admin" w:date="2016-11-29T14:36:00Z">
        <w:r>
          <w:rPr>
            <w:rFonts w:ascii="Times New Roman" w:hAnsi="Times New Roman" w:cs="Times New Roman"/>
            <w:color w:val="000000"/>
            <w:lang w:val="en-US"/>
          </w:rPr>
          <w:t xml:space="preserve">7 </w:t>
        </w:r>
      </w:ins>
      <w:proofErr w:type="spellStart"/>
      <w:ins w:id="278" w:author="admin" w:date="2016-11-29T14:35:00Z">
        <w:r>
          <w:rPr>
            <w:rFonts w:ascii="Times New Roman" w:hAnsi="Times New Roman" w:cs="Times New Roman"/>
            <w:color w:val="000000"/>
            <w:lang w:val="en-US"/>
          </w:rPr>
          <w:t>affected</w:t>
        </w:r>
      </w:ins>
      <w:ins w:id="279" w:author="admin" w:date="2016-11-29T14:37:00Z">
        <w:r>
          <w:rPr>
            <w:rFonts w:ascii="Times New Roman" w:hAnsi="Times New Roman" w:cs="Times New Roman"/>
            <w:color w:val="000000"/>
            <w:lang w:val="en-US"/>
          </w:rPr>
          <w:t>s</w:t>
        </w:r>
      </w:ins>
      <w:proofErr w:type="spellEnd"/>
      <w:ins w:id="280" w:author="admin" w:date="2016-11-29T14:36:00Z">
        <w:r>
          <w:rPr>
            <w:rFonts w:ascii="Times New Roman" w:hAnsi="Times New Roman" w:cs="Times New Roman"/>
            <w:color w:val="000000"/>
            <w:lang w:val="en-US"/>
          </w:rPr>
          <w:t xml:space="preserve"> and 1 unaffected</w:t>
        </w:r>
      </w:ins>
      <w:ins w:id="281" w:author="admin" w:date="2016-11-29T14:35:00Z">
        <w:r>
          <w:rPr>
            <w:rFonts w:ascii="Times New Roman" w:hAnsi="Times New Roman" w:cs="Times New Roman"/>
            <w:color w:val="000000"/>
            <w:lang w:val="en-US"/>
          </w:rPr>
          <w:t xml:space="preserve"> member.</w:t>
        </w:r>
      </w:ins>
      <w:ins w:id="282" w:author="admin" w:date="2016-11-29T14:36:00Z">
        <w:r>
          <w:rPr>
            <w:rFonts w:ascii="Times New Roman" w:hAnsi="Times New Roman" w:cs="Times New Roman"/>
            <w:color w:val="000000"/>
            <w:lang w:val="en-US"/>
          </w:rPr>
          <w:t xml:space="preserve"> </w:t>
        </w:r>
      </w:ins>
      <w:ins w:id="283" w:author="admin" w:date="2016-11-29T14:43:00Z">
        <w:r w:rsidR="0066209F">
          <w:rPr>
            <w:rFonts w:ascii="Times New Roman" w:hAnsi="Times New Roman" w:cs="Times New Roman"/>
            <w:color w:val="000000"/>
            <w:lang w:val="en-US"/>
          </w:rPr>
          <w:t xml:space="preserve">It </w:t>
        </w:r>
        <w:proofErr w:type="spellStart"/>
        <w:r w:rsidR="0066209F">
          <w:rPr>
            <w:rFonts w:ascii="Times New Roman" w:hAnsi="Times New Roman" w:cs="Times New Roman"/>
            <w:color w:val="000000"/>
            <w:lang w:val="en-US"/>
          </w:rPr>
          <w:t>inicially</w:t>
        </w:r>
        <w:proofErr w:type="spellEnd"/>
        <w:r w:rsidR="0066209F">
          <w:rPr>
            <w:rFonts w:ascii="Times New Roman" w:hAnsi="Times New Roman" w:cs="Times New Roman"/>
            <w:color w:val="000000"/>
            <w:lang w:val="en-US"/>
          </w:rPr>
          <w:t xml:space="preserve"> started with approximately 290, 000 variants in each VCF file.</w:t>
        </w:r>
      </w:ins>
      <w:ins w:id="284" w:author="admin" w:date="2016-11-29T14:44:00Z">
        <w:r w:rsidR="0066209F">
          <w:rPr>
            <w:rFonts w:ascii="Times New Roman" w:hAnsi="Times New Roman" w:cs="Times New Roman"/>
            <w:color w:val="000000"/>
            <w:lang w:val="en-US"/>
          </w:rPr>
          <w:t xml:space="preserve"> Again, the </w:t>
        </w:r>
        <w:r w:rsidR="0066209F" w:rsidRPr="0066209F">
          <w:rPr>
            <w:rFonts w:ascii="Times New Roman" w:hAnsi="Times New Roman" w:cs="Times New Roman"/>
            <w:i/>
            <w:color w:val="000000"/>
            <w:lang w:val="en-US"/>
            <w:rPrChange w:id="285" w:author="admin" w:date="2016-11-29T14:44:00Z">
              <w:rPr>
                <w:rFonts w:ascii="Times New Roman" w:hAnsi="Times New Roman" w:cs="Times New Roman"/>
                <w:color w:val="000000"/>
                <w:lang w:val="en-US"/>
              </w:rPr>
            </w:rPrChange>
          </w:rPr>
          <w:t>Adding Genes</w:t>
        </w:r>
        <w:r w:rsidR="0066209F">
          <w:rPr>
            <w:rFonts w:ascii="Times New Roman" w:hAnsi="Times New Roman" w:cs="Times New Roman"/>
            <w:color w:val="000000"/>
            <w:lang w:val="en-US"/>
          </w:rPr>
          <w:t xml:space="preserve"> module filtered out the majority of variants (89% reduction) due to majority of them being intergenic/</w:t>
        </w:r>
        <w:proofErr w:type="spellStart"/>
        <w:r w:rsidR="0066209F">
          <w:rPr>
            <w:rFonts w:ascii="Times New Roman" w:hAnsi="Times New Roman" w:cs="Times New Roman"/>
            <w:color w:val="000000"/>
            <w:lang w:val="en-US"/>
          </w:rPr>
          <w:t>intronic</w:t>
        </w:r>
        <w:proofErr w:type="spellEnd"/>
        <w:r w:rsidR="0066209F">
          <w:rPr>
            <w:rFonts w:ascii="Times New Roman" w:hAnsi="Times New Roman" w:cs="Times New Roman"/>
            <w:color w:val="000000"/>
            <w:lang w:val="en-US"/>
          </w:rPr>
          <w:t>.</w:t>
        </w:r>
      </w:ins>
      <w:ins w:id="286" w:author="admin" w:date="2016-11-29T14:45:00Z">
        <w:r w:rsidR="0066209F">
          <w:rPr>
            <w:rFonts w:ascii="Times New Roman" w:hAnsi="Times New Roman" w:cs="Times New Roman"/>
            <w:color w:val="000000"/>
            <w:lang w:val="en-US"/>
          </w:rPr>
          <w:t xml:space="preserve"> </w:t>
        </w:r>
      </w:ins>
      <w:ins w:id="287" w:author="admin" w:date="2016-11-30T17:47:00Z">
        <w:r w:rsidR="00DE2FC5" w:rsidRPr="00DE2FC5">
          <w:rPr>
            <w:rFonts w:ascii="Times New Roman" w:hAnsi="Times New Roman" w:cs="Times New Roman"/>
            <w:bCs/>
            <w:iCs/>
            <w:color w:val="000000"/>
            <w:lang w:val="en-US"/>
            <w:rPrChange w:id="288" w:author="admin" w:date="2016-11-30T17:47:00Z">
              <w:rPr>
                <w:rFonts w:ascii="Times New Roman" w:hAnsi="Times New Roman" w:cs="Times New Roman"/>
                <w:b/>
                <w:bCs/>
                <w:i/>
                <w:iCs/>
                <w:color w:val="000000"/>
                <w:lang w:val="en-US"/>
              </w:rPr>
            </w:rPrChange>
          </w:rPr>
          <w:t xml:space="preserve">After using </w:t>
        </w:r>
        <w:r w:rsidR="00DE2FC5" w:rsidRPr="00DE2FC5">
          <w:rPr>
            <w:rFonts w:ascii="Times New Roman" w:hAnsi="Times New Roman" w:cs="Times New Roman"/>
            <w:bCs/>
            <w:i/>
            <w:iCs/>
            <w:color w:val="000000"/>
            <w:lang w:val="en-US"/>
            <w:rPrChange w:id="289" w:author="admin" w:date="2016-11-30T17:48:00Z">
              <w:rPr>
                <w:rFonts w:ascii="Times New Roman" w:hAnsi="Times New Roman" w:cs="Times New Roman"/>
                <w:b/>
                <w:bCs/>
                <w:i/>
                <w:iCs/>
                <w:color w:val="000000"/>
                <w:lang w:val="en-US"/>
              </w:rPr>
            </w:rPrChange>
          </w:rPr>
          <w:t>Physical Location Filter</w:t>
        </w:r>
        <w:r w:rsidR="00DE2FC5" w:rsidRPr="00DE2FC5">
          <w:rPr>
            <w:rFonts w:ascii="Times New Roman" w:hAnsi="Times New Roman" w:cs="Times New Roman"/>
            <w:bCs/>
            <w:iCs/>
            <w:color w:val="000000"/>
            <w:lang w:val="en-US"/>
            <w:rPrChange w:id="290" w:author="admin" w:date="2016-11-30T17:47:00Z">
              <w:rPr>
                <w:rFonts w:ascii="Times New Roman" w:hAnsi="Times New Roman" w:cs="Times New Roman"/>
                <w:b/>
                <w:bCs/>
                <w:i/>
                <w:iCs/>
                <w:color w:val="000000"/>
                <w:lang w:val="en-US"/>
              </w:rPr>
            </w:rPrChange>
          </w:rPr>
          <w:t xml:space="preserve">, 0,13% variants remained. The following module </w:t>
        </w:r>
        <w:r w:rsidR="00DE2FC5" w:rsidRPr="00DE2FC5">
          <w:rPr>
            <w:rFonts w:ascii="Times New Roman" w:hAnsi="Times New Roman" w:cs="Times New Roman"/>
            <w:bCs/>
            <w:i/>
            <w:iCs/>
            <w:color w:val="000000"/>
            <w:lang w:val="en-US"/>
            <w:rPrChange w:id="291" w:author="admin" w:date="2016-11-30T17:49:00Z">
              <w:rPr>
                <w:rFonts w:ascii="Times New Roman" w:hAnsi="Times New Roman" w:cs="Times New Roman"/>
                <w:b/>
                <w:bCs/>
                <w:i/>
                <w:iCs/>
                <w:color w:val="000000"/>
                <w:lang w:val="en-US"/>
              </w:rPr>
            </w:rPrChange>
          </w:rPr>
          <w:t>Mutation Type Filter</w:t>
        </w:r>
        <w:r w:rsidR="00DE2FC5" w:rsidRPr="00DE2FC5">
          <w:rPr>
            <w:rFonts w:ascii="Times New Roman" w:hAnsi="Times New Roman" w:cs="Times New Roman"/>
            <w:bCs/>
            <w:iCs/>
            <w:color w:val="000000"/>
            <w:lang w:val="en-US"/>
            <w:rPrChange w:id="292" w:author="admin" w:date="2016-11-30T17:47:00Z">
              <w:rPr>
                <w:rFonts w:ascii="Times New Roman" w:hAnsi="Times New Roman" w:cs="Times New Roman"/>
                <w:b/>
                <w:bCs/>
                <w:i/>
                <w:iCs/>
                <w:color w:val="000000"/>
                <w:lang w:val="en-US"/>
              </w:rPr>
            </w:rPrChange>
          </w:rPr>
          <w:t xml:space="preserve"> resulted 0,03% of variants in each affected VCF file. </w:t>
        </w:r>
        <w:r w:rsidR="00DE2FC5" w:rsidRPr="00DE2FC5">
          <w:rPr>
            <w:rFonts w:ascii="Times New Roman" w:hAnsi="Times New Roman" w:cs="Times New Roman"/>
            <w:bCs/>
            <w:i/>
            <w:iCs/>
            <w:color w:val="000000"/>
            <w:lang w:val="en-US"/>
            <w:rPrChange w:id="293" w:author="admin" w:date="2016-11-30T17:49:00Z">
              <w:rPr>
                <w:rFonts w:ascii="Times New Roman" w:hAnsi="Times New Roman" w:cs="Times New Roman"/>
                <w:b/>
                <w:bCs/>
                <w:i/>
                <w:iCs/>
                <w:color w:val="000000"/>
                <w:lang w:val="en-US"/>
              </w:rPr>
            </w:rPrChange>
          </w:rPr>
          <w:t>Novel Variant Filter</w:t>
        </w:r>
        <w:r w:rsidR="00DE2FC5" w:rsidRPr="00DE2FC5">
          <w:rPr>
            <w:rFonts w:ascii="Times New Roman" w:hAnsi="Times New Roman" w:cs="Times New Roman"/>
            <w:bCs/>
            <w:iCs/>
            <w:color w:val="000000"/>
            <w:lang w:val="en-US"/>
            <w:rPrChange w:id="294" w:author="admin" w:date="2016-11-30T17:47:00Z">
              <w:rPr>
                <w:rFonts w:ascii="Times New Roman" w:hAnsi="Times New Roman" w:cs="Times New Roman"/>
                <w:b/>
                <w:bCs/>
                <w:i/>
                <w:iCs/>
                <w:color w:val="000000"/>
                <w:lang w:val="en-US"/>
              </w:rPr>
            </w:rPrChange>
          </w:rPr>
          <w:t xml:space="preserve"> reduced the total number of initial variants by 99,99%. After using </w:t>
        </w:r>
        <w:r w:rsidR="00DE2FC5" w:rsidRPr="00DE2FC5">
          <w:rPr>
            <w:rFonts w:ascii="Times New Roman" w:hAnsi="Times New Roman" w:cs="Times New Roman"/>
            <w:bCs/>
            <w:i/>
            <w:iCs/>
            <w:color w:val="000000"/>
            <w:lang w:val="en-US"/>
            <w:rPrChange w:id="295" w:author="admin" w:date="2016-11-30T17:49:00Z">
              <w:rPr>
                <w:rFonts w:ascii="Times New Roman" w:hAnsi="Times New Roman" w:cs="Times New Roman"/>
                <w:b/>
                <w:bCs/>
                <w:i/>
                <w:iCs/>
                <w:color w:val="000000"/>
                <w:lang w:val="en-US"/>
              </w:rPr>
            </w:rPrChange>
          </w:rPr>
          <w:t>X-lined Dominant Inheritance</w:t>
        </w:r>
        <w:r w:rsidR="00DE2FC5" w:rsidRPr="00DE2FC5">
          <w:rPr>
            <w:rFonts w:ascii="Times New Roman" w:hAnsi="Times New Roman" w:cs="Times New Roman"/>
            <w:bCs/>
            <w:iCs/>
            <w:color w:val="000000"/>
            <w:lang w:val="en-US"/>
            <w:rPrChange w:id="296" w:author="admin" w:date="2016-11-30T17:47:00Z">
              <w:rPr>
                <w:rFonts w:ascii="Times New Roman" w:hAnsi="Times New Roman" w:cs="Times New Roman"/>
                <w:b/>
                <w:bCs/>
                <w:i/>
                <w:iCs/>
                <w:color w:val="000000"/>
                <w:lang w:val="en-US"/>
              </w:rPr>
            </w:rPrChange>
          </w:rPr>
          <w:t xml:space="preserve"> model only 3 variants remained, and after using </w:t>
        </w:r>
        <w:r w:rsidR="00DE2FC5" w:rsidRPr="00DE2FC5">
          <w:rPr>
            <w:rFonts w:ascii="Times New Roman" w:hAnsi="Times New Roman" w:cs="Times New Roman"/>
            <w:bCs/>
            <w:i/>
            <w:iCs/>
            <w:color w:val="000000"/>
            <w:lang w:val="en-US"/>
            <w:rPrChange w:id="297" w:author="admin" w:date="2016-11-30T17:49:00Z">
              <w:rPr>
                <w:rFonts w:ascii="Times New Roman" w:hAnsi="Times New Roman" w:cs="Times New Roman"/>
                <w:b/>
                <w:bCs/>
                <w:i/>
                <w:iCs/>
                <w:color w:val="000000"/>
                <w:lang w:val="en-US"/>
              </w:rPr>
            </w:rPrChange>
          </w:rPr>
          <w:t>Same Variant Filter</w:t>
        </w:r>
        <w:r w:rsidR="00DE2FC5" w:rsidRPr="00DE2FC5">
          <w:rPr>
            <w:rFonts w:ascii="Times New Roman" w:hAnsi="Times New Roman" w:cs="Times New Roman"/>
            <w:bCs/>
            <w:iCs/>
            <w:color w:val="000000"/>
            <w:lang w:val="en-US"/>
            <w:rPrChange w:id="298" w:author="admin" w:date="2016-11-30T17:47:00Z">
              <w:rPr>
                <w:rFonts w:ascii="Times New Roman" w:hAnsi="Times New Roman" w:cs="Times New Roman"/>
                <w:b/>
                <w:bCs/>
                <w:i/>
                <w:iCs/>
                <w:color w:val="000000"/>
                <w:lang w:val="en-US"/>
              </w:rPr>
            </w:rPrChange>
          </w:rPr>
          <w:t xml:space="preserve"> – only a single</w:t>
        </w:r>
      </w:ins>
      <w:ins w:id="299" w:author="admin" w:date="2016-11-30T17:49:00Z">
        <w:r w:rsidR="00DE2FC5">
          <w:rPr>
            <w:rFonts w:ascii="Times New Roman" w:hAnsi="Times New Roman" w:cs="Times New Roman"/>
            <w:bCs/>
            <w:iCs/>
            <w:color w:val="000000"/>
            <w:lang w:val="en-US"/>
          </w:rPr>
          <w:t xml:space="preserve"> causative variant was left</w:t>
        </w:r>
      </w:ins>
      <w:ins w:id="300" w:author="admin" w:date="2016-11-30T17:47:00Z">
        <w:r w:rsidR="00DE2FC5" w:rsidRPr="00DE2FC5">
          <w:rPr>
            <w:rFonts w:ascii="Times New Roman" w:hAnsi="Times New Roman" w:cs="Times New Roman"/>
            <w:bCs/>
            <w:iCs/>
            <w:color w:val="000000"/>
            <w:lang w:val="en-US"/>
            <w:rPrChange w:id="301" w:author="admin" w:date="2016-11-30T17:47:00Z">
              <w:rPr>
                <w:rFonts w:ascii="Times New Roman" w:hAnsi="Times New Roman" w:cs="Times New Roman"/>
                <w:b/>
                <w:bCs/>
                <w:i/>
                <w:iCs/>
                <w:color w:val="000000"/>
                <w:lang w:val="en-US"/>
              </w:rPr>
            </w:rPrChange>
          </w:rPr>
          <w:t>.</w:t>
        </w:r>
      </w:ins>
    </w:p>
    <w:p w:rsidR="00E75495" w:rsidRDefault="00E75495" w:rsidP="00E75495">
      <w:pPr>
        <w:pStyle w:val="PreformattedText"/>
        <w:spacing w:after="283"/>
        <w:rPr>
          <w:ins w:id="302" w:author="admin" w:date="2016-11-29T14:49:00Z"/>
          <w:rFonts w:ascii="Times New Roman" w:hAnsi="Times New Roman" w:cs="Times New Roman"/>
          <w:color w:val="000000"/>
          <w:lang w:val="en-US"/>
        </w:rPr>
      </w:pPr>
    </w:p>
    <w:p w:rsidR="00EB372C" w:rsidRDefault="00EB372C">
      <w:pPr>
        <w:pStyle w:val="PreformattedText"/>
        <w:keepNext/>
        <w:spacing w:after="283"/>
        <w:rPr>
          <w:ins w:id="303" w:author="admin" w:date="2016-11-29T14:49:00Z"/>
        </w:rPr>
        <w:pPrChange w:id="304" w:author="admin" w:date="2016-11-29T14:49:00Z">
          <w:pPr>
            <w:pStyle w:val="PreformattedText"/>
            <w:spacing w:after="283"/>
          </w:pPr>
        </w:pPrChange>
      </w:pPr>
      <w:ins w:id="305" w:author="admin" w:date="2016-11-29T14:49:00Z">
        <w:r>
          <w:rPr>
            <w:noProof/>
            <w:lang w:eastAsia="en-GB" w:bidi="ar-SA"/>
          </w:rPr>
          <w:lastRenderedPageBreak/>
          <w:drawing>
            <wp:inline distT="0" distB="0" distL="0" distR="0" wp14:anchorId="7E7CFE9F" wp14:editId="1C4116AB">
              <wp:extent cx="2385646" cy="1653512"/>
              <wp:effectExtent l="0" t="0" r="0" b="444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1171" cy="1657341"/>
                      </a:xfrm>
                      <a:prstGeom prst="rect">
                        <a:avLst/>
                      </a:prstGeom>
                    </pic:spPr>
                  </pic:pic>
                </a:graphicData>
              </a:graphic>
            </wp:inline>
          </w:drawing>
        </w:r>
      </w:ins>
    </w:p>
    <w:p w:rsidR="00EB372C" w:rsidRDefault="00EB372C">
      <w:pPr>
        <w:pStyle w:val="Caption"/>
        <w:spacing w:after="0"/>
        <w:rPr>
          <w:ins w:id="306" w:author="admin" w:date="2016-11-29T14:51:00Z"/>
          <w:i w:val="0"/>
          <w:sz w:val="16"/>
          <w:szCs w:val="16"/>
        </w:rPr>
        <w:pPrChange w:id="307" w:author="admin" w:date="2016-11-29T14:50:00Z">
          <w:pPr>
            <w:pStyle w:val="Caption"/>
            <w:spacing w:after="0"/>
            <w:ind w:left="851"/>
          </w:pPr>
        </w:pPrChange>
      </w:pPr>
      <w:ins w:id="308" w:author="admin" w:date="2016-11-29T14:49:00Z">
        <w:r w:rsidRPr="00EB372C">
          <w:rPr>
            <w:i w:val="0"/>
            <w:sz w:val="16"/>
            <w:szCs w:val="16"/>
            <w:rPrChange w:id="309" w:author="admin" w:date="2016-11-29T14:49:00Z">
              <w:rPr/>
            </w:rPrChange>
          </w:rPr>
          <w:t xml:space="preserve">Figure </w:t>
        </w:r>
      </w:ins>
      <w:ins w:id="310" w:author="admin" w:date="2016-11-29T14:59:00Z">
        <w:r w:rsidR="003D3FF3">
          <w:rPr>
            <w:i w:val="0"/>
            <w:sz w:val="16"/>
            <w:szCs w:val="16"/>
          </w:rPr>
          <w:t>X</w:t>
        </w:r>
      </w:ins>
      <w:ins w:id="311" w:author="admin" w:date="2016-11-29T14:49:00Z">
        <w:r w:rsidRPr="00EB372C">
          <w:rPr>
            <w:i w:val="0"/>
            <w:sz w:val="16"/>
            <w:szCs w:val="16"/>
            <w:rPrChange w:id="312" w:author="admin" w:date="2016-11-29T14:49:00Z">
              <w:rPr/>
            </w:rPrChange>
          </w:rPr>
          <w:t xml:space="preserve">. </w:t>
        </w:r>
        <w:r w:rsidRPr="00EB372C">
          <w:rPr>
            <w:i w:val="0"/>
            <w:sz w:val="16"/>
            <w:szCs w:val="16"/>
            <w:rPrChange w:id="313" w:author="admin" w:date="2016-11-29T14:49:00Z">
              <w:rPr>
                <w:sz w:val="20"/>
                <w:szCs w:val="20"/>
              </w:rPr>
            </w:rPrChange>
          </w:rPr>
          <w:t xml:space="preserve">A filtering cascade of average reduction of variants (in %) by each module in the Second </w:t>
        </w:r>
      </w:ins>
      <w:ins w:id="314" w:author="admin" w:date="2016-11-29T14:50:00Z">
        <w:r>
          <w:rPr>
            <w:i w:val="0"/>
            <w:sz w:val="16"/>
            <w:szCs w:val="16"/>
          </w:rPr>
          <w:t>Case</w:t>
        </w:r>
      </w:ins>
      <w:ins w:id="315" w:author="admin" w:date="2016-11-29T14:49:00Z">
        <w:r w:rsidRPr="00EB372C">
          <w:rPr>
            <w:i w:val="0"/>
            <w:sz w:val="16"/>
            <w:szCs w:val="16"/>
            <w:rPrChange w:id="316" w:author="admin" w:date="2016-11-29T14:49:00Z">
              <w:rPr>
                <w:sz w:val="20"/>
                <w:szCs w:val="20"/>
              </w:rPr>
            </w:rPrChange>
          </w:rPr>
          <w:t xml:space="preserve"> Project.</w:t>
        </w:r>
      </w:ins>
    </w:p>
    <w:p w:rsidR="00EB372C" w:rsidRDefault="00EB372C">
      <w:pPr>
        <w:pStyle w:val="Caption"/>
        <w:spacing w:after="0"/>
        <w:rPr>
          <w:ins w:id="317" w:author="admin" w:date="2016-11-29T14:51:00Z"/>
          <w:i w:val="0"/>
          <w:sz w:val="16"/>
          <w:szCs w:val="16"/>
        </w:rPr>
        <w:pPrChange w:id="318" w:author="admin" w:date="2016-11-29T14:50:00Z">
          <w:pPr>
            <w:pStyle w:val="Caption"/>
            <w:spacing w:after="0"/>
            <w:ind w:left="851"/>
          </w:pPr>
        </w:pPrChange>
      </w:pPr>
    </w:p>
    <w:p w:rsidR="00EB372C" w:rsidRDefault="00EB372C" w:rsidP="00EB372C">
      <w:pPr>
        <w:pStyle w:val="PreformattedText"/>
        <w:spacing w:after="283"/>
        <w:rPr>
          <w:ins w:id="319" w:author="admin" w:date="2016-11-29T14:53:00Z"/>
          <w:rFonts w:ascii="Times New Roman" w:hAnsi="Times New Roman" w:cs="Times New Roman"/>
          <w:b/>
          <w:color w:val="000000"/>
        </w:rPr>
      </w:pPr>
      <w:ins w:id="320" w:author="admin" w:date="2016-11-29T14:53:00Z">
        <w:r>
          <w:rPr>
            <w:rFonts w:ascii="Times New Roman" w:hAnsi="Times New Roman" w:cs="Times New Roman"/>
            <w:b/>
            <w:color w:val="000000"/>
          </w:rPr>
          <w:t>Third</w:t>
        </w:r>
      </w:ins>
      <w:ins w:id="321" w:author="admin" w:date="2016-11-29T14:51:00Z">
        <w:r w:rsidRPr="00843899">
          <w:rPr>
            <w:rFonts w:ascii="Times New Roman" w:hAnsi="Times New Roman" w:cs="Times New Roman"/>
            <w:b/>
            <w:color w:val="000000"/>
          </w:rPr>
          <w:t xml:space="preserve"> Case</w:t>
        </w:r>
      </w:ins>
    </w:p>
    <w:p w:rsidR="00EB372C" w:rsidRPr="00EB372C" w:rsidRDefault="00EB372C" w:rsidP="00EB372C">
      <w:pPr>
        <w:pStyle w:val="PreformattedText"/>
        <w:spacing w:after="283"/>
        <w:rPr>
          <w:ins w:id="322" w:author="admin" w:date="2016-11-29T14:51:00Z"/>
          <w:rFonts w:ascii="Times New Roman" w:hAnsi="Times New Roman" w:cs="Times New Roman"/>
          <w:color w:val="000000"/>
          <w:rPrChange w:id="323" w:author="admin" w:date="2016-11-29T14:53:00Z">
            <w:rPr>
              <w:ins w:id="324" w:author="admin" w:date="2016-11-29T14:51:00Z"/>
              <w:rFonts w:ascii="Times New Roman" w:hAnsi="Times New Roman" w:cs="Times New Roman"/>
              <w:b/>
              <w:color w:val="000000"/>
            </w:rPr>
          </w:rPrChange>
        </w:rPr>
      </w:pPr>
      <w:ins w:id="325" w:author="admin" w:date="2016-11-29T14:53:00Z">
        <w:r w:rsidRPr="00EB372C">
          <w:rPr>
            <w:rFonts w:ascii="Times New Roman" w:hAnsi="Times New Roman" w:cs="Times New Roman"/>
            <w:color w:val="000000"/>
            <w:lang w:val="en-US"/>
          </w:rPr>
          <w:t>Four siblings from second-cousin marriage parents were</w:t>
        </w:r>
        <w:r>
          <w:rPr>
            <w:rFonts w:ascii="Times New Roman" w:hAnsi="Times New Roman" w:cs="Times New Roman"/>
            <w:color w:val="000000"/>
            <w:lang w:val="en-US"/>
          </w:rPr>
          <w:t xml:space="preserve"> described with C1q nephropathy,</w:t>
        </w:r>
        <w:r w:rsidRPr="00EB372C">
          <w:rPr>
            <w:rFonts w:ascii="Times New Roman" w:hAnsi="Times New Roman" w:cs="Times New Roman"/>
            <w:color w:val="000000"/>
            <w:lang w:val="en-US"/>
          </w:rPr>
          <w:t xml:space="preserve"> presented with stero</w:t>
        </w:r>
        <w:r>
          <w:rPr>
            <w:rFonts w:ascii="Times New Roman" w:hAnsi="Times New Roman" w:cs="Times New Roman"/>
            <w:color w:val="000000"/>
            <w:lang w:val="en-US"/>
          </w:rPr>
          <w:t xml:space="preserve">id-resistant nephrotic syndrome with the mutation </w:t>
        </w:r>
      </w:ins>
      <w:ins w:id="326" w:author="admin" w:date="2016-11-29T14:54:00Z">
        <w:r>
          <w:rPr>
            <w:rFonts w:ascii="Times New Roman" w:hAnsi="Times New Roman" w:cs="Times New Roman"/>
            <w:color w:val="000000"/>
            <w:lang w:val="en-US"/>
          </w:rPr>
          <w:t>segregating</w:t>
        </w:r>
      </w:ins>
      <w:ins w:id="327" w:author="admin" w:date="2016-11-29T14:53:00Z">
        <w:r>
          <w:rPr>
            <w:rFonts w:ascii="Times New Roman" w:hAnsi="Times New Roman" w:cs="Times New Roman"/>
            <w:color w:val="000000"/>
            <w:lang w:val="en-US"/>
          </w:rPr>
          <w:t xml:space="preserve"> </w:t>
        </w:r>
      </w:ins>
      <w:ins w:id="328" w:author="admin" w:date="2016-11-29T14:54:00Z">
        <w:r>
          <w:rPr>
            <w:rFonts w:ascii="Times New Roman" w:hAnsi="Times New Roman" w:cs="Times New Roman"/>
            <w:color w:val="000000"/>
            <w:lang w:val="en-US"/>
          </w:rPr>
          <w:t>in an autosomal recessive fashion</w:t>
        </w:r>
      </w:ins>
      <w:ins w:id="329" w:author="admin" w:date="2016-11-29T14:55:00Z">
        <w:r>
          <w:rPr>
            <w:rFonts w:ascii="Times New Roman" w:hAnsi="Times New Roman" w:cs="Times New Roman"/>
            <w:color w:val="000000"/>
            <w:lang w:val="en-US"/>
          </w:rPr>
          <w:t xml:space="preserve">. </w:t>
        </w:r>
      </w:ins>
      <w:ins w:id="330" w:author="admin" w:date="2016-11-29T14:56:00Z">
        <w:r>
          <w:rPr>
            <w:rFonts w:ascii="Times New Roman" w:hAnsi="Times New Roman" w:cs="Times New Roman"/>
            <w:color w:val="000000"/>
            <w:lang w:val="en-US"/>
          </w:rPr>
          <w:t xml:space="preserve">For 4 affected siblings whole-exome sequencing was performed and VCF files were run through HSAP. </w:t>
        </w:r>
      </w:ins>
      <w:ins w:id="331" w:author="admin" w:date="2016-11-29T14:57:00Z">
        <w:r>
          <w:rPr>
            <w:rFonts w:ascii="Times New Roman" w:hAnsi="Times New Roman" w:cs="Times New Roman"/>
            <w:color w:val="000000"/>
            <w:lang w:val="en-US"/>
          </w:rPr>
          <w:t xml:space="preserve">Initially </w:t>
        </w:r>
      </w:ins>
      <w:ins w:id="332" w:author="admin" w:date="2016-11-29T14:56:00Z">
        <w:r>
          <w:rPr>
            <w:rFonts w:ascii="Times New Roman" w:hAnsi="Times New Roman" w:cs="Times New Roman"/>
            <w:color w:val="000000"/>
            <w:lang w:val="en-US"/>
          </w:rPr>
          <w:t>approximately 25, 000 variants were present in each VCF file.</w:t>
        </w:r>
      </w:ins>
      <w:ins w:id="333" w:author="admin" w:date="2016-11-29T14:57:00Z">
        <w:r>
          <w:rPr>
            <w:rFonts w:ascii="Times New Roman" w:hAnsi="Times New Roman" w:cs="Times New Roman"/>
            <w:color w:val="000000"/>
            <w:lang w:val="en-US"/>
          </w:rPr>
          <w:t xml:space="preserve"> </w:t>
        </w:r>
      </w:ins>
      <w:ins w:id="334" w:author="admin" w:date="2016-11-29T14:58:00Z">
        <w:r w:rsidRPr="00EB372C">
          <w:rPr>
            <w:rFonts w:ascii="Times New Roman" w:hAnsi="Times New Roman" w:cs="Times New Roman"/>
            <w:color w:val="000000"/>
            <w:lang w:val="en-US"/>
          </w:rPr>
          <w:t xml:space="preserve">The module </w:t>
        </w:r>
        <w:r w:rsidRPr="00EB372C">
          <w:rPr>
            <w:rFonts w:ascii="Times New Roman" w:hAnsi="Times New Roman" w:cs="Times New Roman"/>
            <w:i/>
            <w:color w:val="000000"/>
            <w:lang w:val="en-US"/>
          </w:rPr>
          <w:t>Adding Genes</w:t>
        </w:r>
        <w:r w:rsidRPr="00EB372C">
          <w:rPr>
            <w:rFonts w:ascii="Times New Roman" w:hAnsi="Times New Roman" w:cs="Times New Roman"/>
            <w:color w:val="000000"/>
            <w:lang w:val="en-US"/>
          </w:rPr>
          <w:t xml:space="preserve"> resulted the initial variants number to drop by approximately 65,90%</w:t>
        </w:r>
        <w:r w:rsidR="003D3FF3">
          <w:rPr>
            <w:rFonts w:ascii="Times New Roman" w:hAnsi="Times New Roman" w:cs="Times New Roman"/>
            <w:color w:val="000000"/>
            <w:lang w:val="en-US"/>
          </w:rPr>
          <w:t xml:space="preserve">. </w:t>
        </w:r>
        <w:r w:rsidR="003D3FF3" w:rsidRPr="003D3FF3">
          <w:rPr>
            <w:rFonts w:ascii="Times New Roman" w:hAnsi="Times New Roman" w:cs="Times New Roman"/>
            <w:i/>
            <w:color w:val="000000"/>
            <w:lang w:val="en-US"/>
          </w:rPr>
          <w:t>Mutation Type Filter</w:t>
        </w:r>
        <w:r w:rsidR="003D3FF3" w:rsidRPr="003D3FF3">
          <w:rPr>
            <w:rFonts w:ascii="Times New Roman" w:hAnsi="Times New Roman" w:cs="Times New Roman"/>
            <w:color w:val="000000"/>
            <w:lang w:val="en-US"/>
          </w:rPr>
          <w:t xml:space="preserve"> reduced the initial number of variants by approximately 84,70% and </w:t>
        </w:r>
        <w:r w:rsidR="003D3FF3" w:rsidRPr="003D3FF3">
          <w:rPr>
            <w:rFonts w:ascii="Times New Roman" w:hAnsi="Times New Roman" w:cs="Times New Roman"/>
            <w:i/>
            <w:color w:val="000000"/>
            <w:lang w:val="en-US"/>
          </w:rPr>
          <w:t>AAF Filte</w:t>
        </w:r>
        <w:r w:rsidR="003D3FF3" w:rsidRPr="003D3FF3">
          <w:rPr>
            <w:rFonts w:ascii="Times New Roman" w:hAnsi="Times New Roman" w:cs="Times New Roman"/>
            <w:color w:val="000000"/>
            <w:lang w:val="en-US"/>
          </w:rPr>
          <w:t xml:space="preserve">r by 98,78%. After applying </w:t>
        </w:r>
        <w:r w:rsidR="003D3FF3" w:rsidRPr="003D3FF3">
          <w:rPr>
            <w:rFonts w:ascii="Times New Roman" w:hAnsi="Times New Roman" w:cs="Times New Roman"/>
            <w:i/>
            <w:color w:val="000000"/>
            <w:lang w:val="en-US"/>
          </w:rPr>
          <w:t>AR Inheritance Filter</w:t>
        </w:r>
        <w:r w:rsidR="003D3FF3" w:rsidRPr="003D3FF3">
          <w:rPr>
            <w:rFonts w:ascii="Times New Roman" w:hAnsi="Times New Roman" w:cs="Times New Roman"/>
            <w:color w:val="000000"/>
            <w:lang w:val="en-US"/>
          </w:rPr>
          <w:t xml:space="preserve"> only 0.27% of initial variation remained. </w:t>
        </w:r>
        <w:r w:rsidR="003D3FF3" w:rsidRPr="003D3FF3">
          <w:rPr>
            <w:rFonts w:ascii="Times New Roman" w:hAnsi="Times New Roman" w:cs="Times New Roman"/>
            <w:i/>
            <w:color w:val="000000"/>
            <w:lang w:val="en-US"/>
          </w:rPr>
          <w:t>Same Variant Filter</w:t>
        </w:r>
        <w:r w:rsidR="003D3FF3" w:rsidRPr="003D3FF3">
          <w:rPr>
            <w:rFonts w:ascii="Times New Roman" w:hAnsi="Times New Roman" w:cs="Times New Roman"/>
            <w:color w:val="000000"/>
            <w:lang w:val="en-US"/>
          </w:rPr>
          <w:t xml:space="preserve"> left each VCF file with 15 variants. Only two of them were homozygous from two different genes. </w:t>
        </w:r>
        <w:r w:rsidR="003D3FF3" w:rsidRPr="003D3FF3">
          <w:rPr>
            <w:rFonts w:ascii="Times New Roman" w:hAnsi="Times New Roman" w:cs="Times New Roman"/>
            <w:i/>
            <w:color w:val="000000"/>
            <w:lang w:val="en-US"/>
          </w:rPr>
          <w:t>Append Gene Expression</w:t>
        </w:r>
        <w:r w:rsidR="003D3FF3" w:rsidRPr="003D3FF3">
          <w:rPr>
            <w:rFonts w:ascii="Times New Roman" w:hAnsi="Times New Roman" w:cs="Times New Roman"/>
            <w:color w:val="000000"/>
            <w:lang w:val="en-US"/>
          </w:rPr>
          <w:t xml:space="preserve"> module was used to prioritize those two genes. This resulted one having a strong expression in kidney and another one had house-keeping gene expression profile. Therefore, only 1 variant in the kidney expressed gene remained as most likely disease causing variant.</w:t>
        </w:r>
      </w:ins>
    </w:p>
    <w:p w:rsidR="003D3FF3" w:rsidRDefault="003D3FF3">
      <w:pPr>
        <w:pStyle w:val="PreformattedText"/>
        <w:keepNext/>
        <w:spacing w:after="283"/>
        <w:rPr>
          <w:ins w:id="335" w:author="admin" w:date="2016-11-29T14:59:00Z"/>
        </w:rPr>
        <w:pPrChange w:id="336" w:author="admin" w:date="2016-11-29T14:59:00Z">
          <w:pPr>
            <w:pStyle w:val="PreformattedText"/>
            <w:spacing w:after="283"/>
          </w:pPr>
        </w:pPrChange>
      </w:pPr>
      <w:ins w:id="337" w:author="admin" w:date="2016-11-29T14:59:00Z">
        <w:r>
          <w:rPr>
            <w:rFonts w:ascii="Times New Roman" w:hAnsi="Times New Roman" w:cs="Times New Roman"/>
            <w:b/>
            <w:noProof/>
            <w:color w:val="000000"/>
            <w:lang w:eastAsia="en-GB" w:bidi="ar-SA"/>
          </w:rPr>
          <w:drawing>
            <wp:inline distT="0" distB="0" distL="0" distR="0" wp14:anchorId="0292FBBF" wp14:editId="5BD06DB5">
              <wp:extent cx="2555631" cy="161493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0790" cy="1624511"/>
                      </a:xfrm>
                      <a:prstGeom prst="rect">
                        <a:avLst/>
                      </a:prstGeom>
                      <a:noFill/>
                    </pic:spPr>
                  </pic:pic>
                </a:graphicData>
              </a:graphic>
            </wp:inline>
          </w:drawing>
        </w:r>
      </w:ins>
    </w:p>
    <w:p w:rsidR="00EB372C" w:rsidRPr="003D3FF3" w:rsidRDefault="003D3FF3">
      <w:pPr>
        <w:pStyle w:val="Caption"/>
        <w:rPr>
          <w:ins w:id="338" w:author="admin" w:date="2016-11-29T14:51:00Z"/>
          <w:rPrChange w:id="339" w:author="admin" w:date="2016-11-29T14:59:00Z">
            <w:rPr>
              <w:ins w:id="340" w:author="admin" w:date="2016-11-29T14:51:00Z"/>
              <w:rFonts w:ascii="Times New Roman" w:hAnsi="Times New Roman" w:cs="Times New Roman"/>
              <w:b/>
              <w:color w:val="000000"/>
            </w:rPr>
          </w:rPrChange>
        </w:rPr>
        <w:pPrChange w:id="341" w:author="admin" w:date="2016-11-29T14:59:00Z">
          <w:pPr>
            <w:pStyle w:val="PreformattedText"/>
            <w:spacing w:after="283"/>
          </w:pPr>
        </w:pPrChange>
      </w:pPr>
      <w:ins w:id="342" w:author="admin" w:date="2016-11-29T14:59:00Z">
        <w:r w:rsidRPr="00843899">
          <w:rPr>
            <w:i w:val="0"/>
            <w:sz w:val="16"/>
            <w:szCs w:val="16"/>
          </w:rPr>
          <w:t xml:space="preserve">Figure </w:t>
        </w:r>
        <w:r>
          <w:rPr>
            <w:i w:val="0"/>
            <w:sz w:val="16"/>
            <w:szCs w:val="16"/>
          </w:rPr>
          <w:t>X</w:t>
        </w:r>
        <w:r w:rsidRPr="00843899">
          <w:rPr>
            <w:i w:val="0"/>
            <w:sz w:val="16"/>
            <w:szCs w:val="16"/>
          </w:rPr>
          <w:t xml:space="preserve">. A filtering cascade of average reduction of variants (in %) by each module in the Second </w:t>
        </w:r>
        <w:r>
          <w:rPr>
            <w:i w:val="0"/>
            <w:sz w:val="16"/>
            <w:szCs w:val="16"/>
          </w:rPr>
          <w:t>Case</w:t>
        </w:r>
        <w:r w:rsidRPr="00843899">
          <w:rPr>
            <w:i w:val="0"/>
            <w:sz w:val="16"/>
            <w:szCs w:val="16"/>
          </w:rPr>
          <w:t xml:space="preserve"> Project.</w:t>
        </w:r>
      </w:ins>
    </w:p>
    <w:p w:rsidR="00EB372C" w:rsidRPr="00E75495" w:rsidRDefault="00EB372C">
      <w:pPr>
        <w:pStyle w:val="Caption"/>
        <w:rPr>
          <w:ins w:id="343" w:author="admin" w:date="2016-11-29T14:30:00Z"/>
          <w:rFonts w:ascii="Times New Roman" w:hAnsi="Times New Roman" w:cs="Times New Roman"/>
          <w:color w:val="000000"/>
          <w:rPrChange w:id="344" w:author="admin" w:date="2016-11-29T14:31:00Z">
            <w:rPr>
              <w:ins w:id="345" w:author="admin" w:date="2016-11-29T14:30:00Z"/>
              <w:rFonts w:ascii="Times New Roman" w:hAnsi="Times New Roman" w:cs="Times New Roman"/>
              <w:b/>
              <w:color w:val="000000"/>
            </w:rPr>
          </w:rPrChange>
        </w:rPr>
        <w:pPrChange w:id="346" w:author="admin" w:date="2016-11-29T14:49:00Z">
          <w:pPr>
            <w:pStyle w:val="PreformattedText"/>
            <w:spacing w:after="283"/>
          </w:pPr>
        </w:pPrChange>
      </w:pPr>
    </w:p>
    <w:p w:rsidR="00E75495" w:rsidRDefault="00E75495">
      <w:pPr>
        <w:pStyle w:val="PreformattedText"/>
        <w:rPr>
          <w:ins w:id="347" w:author="admin" w:date="2016-11-29T14:28:00Z"/>
          <w:rFonts w:ascii="Times New Roman" w:hAnsi="Times New Roman" w:cs="Times New Roman"/>
          <w:color w:val="000000"/>
        </w:rPr>
      </w:pPr>
    </w:p>
    <w:p w:rsidR="00E75495" w:rsidRDefault="00E75495">
      <w:pPr>
        <w:pStyle w:val="PreformattedText"/>
        <w:rPr>
          <w:ins w:id="348" w:author="admin" w:date="2016-11-29T14:28:00Z"/>
          <w:rFonts w:ascii="Times New Roman" w:hAnsi="Times New Roman" w:cs="Times New Roman"/>
          <w:color w:val="000000"/>
        </w:rPr>
      </w:pPr>
    </w:p>
    <w:p w:rsidR="0000415A" w:rsidRPr="009A7047" w:rsidRDefault="00BD2CF3">
      <w:pPr>
        <w:pStyle w:val="PreformattedText"/>
        <w:rPr>
          <w:rFonts w:ascii="Times New Roman" w:hAnsi="Times New Roman" w:cs="Times New Roman"/>
        </w:rPr>
      </w:pPr>
      <w:del w:id="349" w:author="admin" w:date="2016-11-29T14:28:00Z">
        <w:r w:rsidRPr="009A7047" w:rsidDel="00A95E33">
          <w:rPr>
            <w:rFonts w:ascii="Times New Roman" w:hAnsi="Times New Roman" w:cs="Times New Roman"/>
            <w:color w:val="800000"/>
          </w:rPr>
          <w:delText>\</w:delText>
        </w:r>
      </w:del>
    </w:p>
    <w:p w:rsidR="0000415A" w:rsidRPr="009A7047" w:rsidDel="00A95E33" w:rsidRDefault="00BD2CF3">
      <w:pPr>
        <w:pStyle w:val="PreformattedText"/>
        <w:rPr>
          <w:del w:id="350" w:author="admin" w:date="2016-11-29T14:28:00Z"/>
          <w:rFonts w:ascii="Times New Roman" w:hAnsi="Times New Roman" w:cs="Times New Roman"/>
          <w:color w:val="800000"/>
        </w:rPr>
      </w:pPr>
      <w:del w:id="351" w:author="admin" w:date="2016-11-29T14:28:00Z">
        <w:r w:rsidRPr="009A7047" w:rsidDel="00A95E33">
          <w:rPr>
            <w:rFonts w:ascii="Times New Roman" w:hAnsi="Times New Roman" w:cs="Times New Roman"/>
            <w:color w:val="800000"/>
          </w:rPr>
          <w:delText>\</w:delText>
        </w:r>
      </w:del>
    </w:p>
    <w:p w:rsidR="0000415A" w:rsidRPr="009A7047" w:rsidDel="00A95E33" w:rsidRDefault="00BD2CF3">
      <w:pPr>
        <w:pStyle w:val="PreformattedText"/>
        <w:spacing w:after="283"/>
        <w:rPr>
          <w:del w:id="352" w:author="admin" w:date="2016-11-29T14:28:00Z"/>
          <w:rFonts w:ascii="Times New Roman" w:hAnsi="Times New Roman" w:cs="Times New Roman"/>
          <w:color w:val="000000"/>
        </w:rPr>
      </w:pPr>
      <w:del w:id="353" w:author="admin" w:date="2016-11-29T14:28:00Z">
        <w:r w:rsidRPr="009A7047" w:rsidDel="00A95E33">
          <w:rPr>
            <w:rFonts w:ascii="Times New Roman" w:hAnsi="Times New Roman" w:cs="Times New Roman"/>
            <w:color w:val="000000"/>
          </w:rPr>
          <w:delText>(I made that last part up, please correct.)</w:delText>
        </w:r>
      </w:del>
    </w:p>
    <w:p w:rsidR="0000415A" w:rsidRPr="00A576D3" w:rsidRDefault="00BD2CF3">
      <w:pPr>
        <w:pStyle w:val="PreformattedText"/>
        <w:spacing w:after="283"/>
        <w:rPr>
          <w:rFonts w:ascii="Times New Roman" w:hAnsi="Times New Roman" w:cs="Times New Roman"/>
          <w:b/>
          <w:color w:val="0000CC"/>
          <w:sz w:val="28"/>
          <w:szCs w:val="28"/>
          <w:rPrChange w:id="354" w:author="admin" w:date="2016-11-30T16:27:00Z">
            <w:rPr>
              <w:rFonts w:ascii="Times New Roman" w:hAnsi="Times New Roman" w:cs="Times New Roman"/>
              <w:b/>
              <w:color w:val="0000CC"/>
            </w:rPr>
          </w:rPrChange>
        </w:rPr>
      </w:pPr>
      <w:del w:id="355" w:author="admin" w:date="2016-11-30T16:27:00Z">
        <w:r w:rsidRPr="009A7047" w:rsidDel="00A576D3">
          <w:rPr>
            <w:rFonts w:ascii="Times New Roman" w:hAnsi="Times New Roman" w:cs="Times New Roman"/>
            <w:b/>
            <w:color w:val="0000CC"/>
          </w:rPr>
          <w:delText>Performance</w:delText>
        </w:r>
      </w:del>
      <w:ins w:id="356" w:author="admin" w:date="2016-11-30T16:27:00Z">
        <w:r w:rsidR="00A576D3" w:rsidRPr="00A576D3">
          <w:rPr>
            <w:rFonts w:ascii="Times New Roman" w:hAnsi="Times New Roman" w:cs="Times New Roman"/>
            <w:b/>
            <w:color w:val="0000CC"/>
            <w:sz w:val="28"/>
            <w:szCs w:val="28"/>
          </w:rPr>
          <w:t xml:space="preserve"> </w:t>
        </w:r>
        <w:r w:rsidR="00A576D3" w:rsidRPr="009A7047">
          <w:rPr>
            <w:rFonts w:ascii="Times New Roman" w:hAnsi="Times New Roman" w:cs="Times New Roman"/>
            <w:b/>
            <w:color w:val="0000CC"/>
            <w:sz w:val="28"/>
            <w:szCs w:val="28"/>
          </w:rPr>
          <w:t>Discussion</w:t>
        </w:r>
      </w:ins>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b/>
          <w:color w:val="0000CC"/>
        </w:rPr>
        <w:t>[Table]</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Depending upon the total input variants as well as the number and ordering of modules used, an average initial analysis using any number of modules (excluding alternate allele filtering</w:t>
      </w:r>
      <w:del w:id="357" w:author="admin" w:date="2016-11-29T15:02:00Z">
        <w:r w:rsidRPr="009A7047" w:rsidDel="003D3FF3">
          <w:rPr>
            <w:rFonts w:ascii="Times New Roman" w:hAnsi="Times New Roman" w:cs="Times New Roman"/>
            <w:color w:val="000000"/>
          </w:rPr>
          <w:delText xml:space="preserve"> and gene expression annotations</w:delText>
        </w:r>
      </w:del>
      <w:r w:rsidRPr="009A7047">
        <w:rPr>
          <w:rFonts w:ascii="Times New Roman" w:hAnsi="Times New Roman" w:cs="Times New Roman"/>
          <w:color w:val="000000"/>
        </w:rPr>
        <w:t xml:space="preserve">) for VCF files containing 300,000 variants each, will attribute a total of </w:t>
      </w:r>
      <w:del w:id="358" w:author="admin" w:date="2016-11-29T15:02:00Z">
        <w:r w:rsidRPr="009A7047" w:rsidDel="003D3FF3">
          <w:rPr>
            <w:rFonts w:ascii="Times New Roman" w:hAnsi="Times New Roman" w:cs="Times New Roman"/>
            <w:color w:val="000000"/>
          </w:rPr>
          <w:delText xml:space="preserve">10 </w:delText>
        </w:r>
      </w:del>
      <w:ins w:id="359" w:author="admin" w:date="2016-11-29T15:02:00Z">
        <w:r w:rsidR="003D3FF3">
          <w:rPr>
            <w:rFonts w:ascii="Times New Roman" w:hAnsi="Times New Roman" w:cs="Times New Roman"/>
            <w:color w:val="000000"/>
          </w:rPr>
          <w:t>2</w:t>
        </w:r>
        <w:r w:rsidR="003D3FF3" w:rsidRPr="009A7047">
          <w:rPr>
            <w:rFonts w:ascii="Times New Roman" w:hAnsi="Times New Roman" w:cs="Times New Roman"/>
            <w:color w:val="000000"/>
          </w:rPr>
          <w:t xml:space="preserve"> </w:t>
        </w:r>
      </w:ins>
      <w:r w:rsidRPr="009A7047">
        <w:rPr>
          <w:rFonts w:ascii="Times New Roman" w:hAnsi="Times New Roman" w:cs="Times New Roman"/>
          <w:color w:val="000000"/>
        </w:rPr>
        <w:t>minutes per VCF.</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There are several limiting steps however, with the largest bottleneck occurring at initial gene annotation stage, which must prime all input variants for downstream filtering through the use of a gene (or exon) map that is dependent upon user parameters. Gene maps for a variety of user parameters already exist as static files in the live environment, but not all use-</w:t>
      </w:r>
      <w:r w:rsidRPr="009A7047">
        <w:rPr>
          <w:rFonts w:ascii="Times New Roman" w:hAnsi="Times New Roman" w:cs="Times New Roman"/>
          <w:color w:val="000000"/>
        </w:rPr>
        <w:lastRenderedPageBreak/>
        <w:t>cases are covered and a new gene map must be generated for irregular setups which can take up to 1 hour depending on internet connection (if any) and proximity from the closest UCSC MySQL mirror.</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In the case of general gene map use-cases, the </w:t>
      </w:r>
      <w:del w:id="360" w:author="admin" w:date="2016-11-30T17:50:00Z">
        <w:r w:rsidRPr="004F6CAE" w:rsidDel="00DE2FC5">
          <w:rPr>
            <w:rFonts w:ascii="Times New Roman" w:hAnsi="Times New Roman" w:cs="Times New Roman"/>
            <w:i/>
            <w:color w:val="000000"/>
          </w:rPr>
          <w:delText>GenePender</w:delText>
        </w:r>
        <w:r w:rsidRPr="009A7047" w:rsidDel="00DE2FC5">
          <w:rPr>
            <w:rFonts w:ascii="Times New Roman" w:hAnsi="Times New Roman" w:cs="Times New Roman"/>
            <w:color w:val="000000"/>
          </w:rPr>
          <w:delText xml:space="preserve"> </w:delText>
        </w:r>
      </w:del>
      <w:ins w:id="361" w:author="admin" w:date="2016-11-30T17:50:00Z">
        <w:r w:rsidR="00DE2FC5">
          <w:rPr>
            <w:rFonts w:ascii="Times New Roman" w:hAnsi="Times New Roman" w:cs="Times New Roman"/>
            <w:i/>
            <w:color w:val="000000"/>
          </w:rPr>
          <w:t xml:space="preserve">Adding Genes </w:t>
        </w:r>
      </w:ins>
      <w:bookmarkStart w:id="362" w:name="_GoBack"/>
      <w:bookmarkEnd w:id="362"/>
      <w:r w:rsidRPr="009A7047">
        <w:rPr>
          <w:rFonts w:ascii="Times New Roman" w:hAnsi="Times New Roman" w:cs="Times New Roman"/>
          <w:color w:val="000000"/>
        </w:rPr>
        <w:t>annotation step still requires 200 times more processing time than most other modules, and was the sole reason that all annotation modules were re-written in C++ to benefit from a significant performance increase that reduced the module's processing time to under 3 minutes as shown in Table</w:t>
      </w:r>
      <w:r w:rsidR="004F6CAE">
        <w:rPr>
          <w:rFonts w:ascii="Times New Roman" w:hAnsi="Times New Roman" w:cs="Times New Roman"/>
          <w:color w:val="000000"/>
        </w:rPr>
        <w:t xml:space="preserve"> 1.</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The rest of the annotation modules are comparatively much faster, with the functional annotations experiencing mild latency related to disk read speeds when performing repeated byte-offset lookup upon FASTA files. The initial sorting of the variants upon file upload is valuable in this regard due to the higher tendency of adjacent variants to share the same disk cluster and reap paging benefits.</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The last noticeable slowdown occurs within the </w:t>
      </w:r>
      <w:proofErr w:type="spellStart"/>
      <w:r w:rsidRPr="009A7047">
        <w:rPr>
          <w:rFonts w:ascii="Times New Roman" w:hAnsi="Times New Roman" w:cs="Times New Roman"/>
          <w:color w:val="000000"/>
        </w:rPr>
        <w:t>Javascript</w:t>
      </w:r>
      <w:proofErr w:type="spellEnd"/>
      <w:r w:rsidRPr="009A7047">
        <w:rPr>
          <w:rFonts w:ascii="Times New Roman" w:hAnsi="Times New Roman" w:cs="Times New Roman"/>
          <w:color w:val="000000"/>
        </w:rPr>
        <w:t xml:space="preserve">-powered interactive report and is dependent upon the number of final variants it has to tabulate, where the difference between 1000 and 10,000 final variants maps to a range of </w:t>
      </w:r>
      <w:r w:rsidR="004F6CAE">
        <w:rPr>
          <w:rFonts w:ascii="Times New Roman" w:hAnsi="Times New Roman" w:cs="Times New Roman"/>
          <w:color w:val="008000"/>
        </w:rPr>
        <w:t>[1,15]</w:t>
      </w:r>
      <w:r w:rsidRPr="009A7047">
        <w:rPr>
          <w:rFonts w:ascii="Times New Roman" w:hAnsi="Times New Roman" w:cs="Times New Roman"/>
          <w:color w:val="000000"/>
        </w:rPr>
        <w:t xml:space="preserve"> seconds.</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Across subsequent pipeline runs, processing is not repeated for the same data; each module checks whether an input VCF file has already been processed by the current pipeline configuration, and repeatedly iterates through the module ordering until the last processed input set is reached where it can resume processing.</w:t>
      </w:r>
    </w:p>
    <w:p w:rsidR="0000415A" w:rsidRPr="009A7047" w:rsidRDefault="00BD2CF3">
      <w:pPr>
        <w:pStyle w:val="PreformattedText"/>
        <w:spacing w:after="283"/>
        <w:rPr>
          <w:rFonts w:ascii="Times New Roman" w:hAnsi="Times New Roman" w:cs="Times New Roman"/>
          <w:b/>
          <w:color w:val="0000CC"/>
        </w:rPr>
      </w:pPr>
      <w:r w:rsidRPr="009A7047">
        <w:rPr>
          <w:rFonts w:ascii="Times New Roman" w:hAnsi="Times New Roman" w:cs="Times New Roman"/>
          <w:b/>
          <w:color w:val="0000CC"/>
        </w:rPr>
        <w:t>Transparency and Deployment</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The portability of </w:t>
      </w:r>
      <w:r w:rsidR="004F6CAE">
        <w:rPr>
          <w:rFonts w:ascii="Times New Roman" w:hAnsi="Times New Roman" w:cs="Times New Roman"/>
          <w:color w:val="800000"/>
        </w:rPr>
        <w:t>HSAP</w:t>
      </w:r>
      <w:r w:rsidRPr="009A7047">
        <w:rPr>
          <w:rFonts w:ascii="Times New Roman" w:hAnsi="Times New Roman" w:cs="Times New Roman"/>
          <w:color w:val="000000"/>
        </w:rPr>
        <w:t xml:space="preserve"> grants a significant advantage over present-day web-based pipelines by keeping all analyses securely </w:t>
      </w:r>
      <w:r w:rsidRPr="004F6CAE">
        <w:rPr>
          <w:rFonts w:ascii="Times New Roman" w:hAnsi="Times New Roman" w:cs="Times New Roman"/>
          <w:i/>
          <w:color w:val="000000"/>
        </w:rPr>
        <w:t>in situ</w:t>
      </w:r>
      <w:r w:rsidRPr="009A7047">
        <w:rPr>
          <w:rFonts w:ascii="Times New Roman" w:hAnsi="Times New Roman" w:cs="Times New Roman"/>
          <w:color w:val="000000"/>
        </w:rPr>
        <w:t>, which is greatly beneficial to regions of the world without consistent or active internet in addition to researchers handling personal or private data.</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Cloud-based analyses require input data to be uploaded to an external server in order to perform processing, and data ownership after upload is not always retained especially in the case where the work was performed within the cloud </w:t>
      </w:r>
      <w:r w:rsidRPr="009A7047">
        <w:rPr>
          <w:rFonts w:ascii="Times New Roman" w:hAnsi="Times New Roman" w:cs="Times New Roman"/>
          <w:color w:val="800000"/>
        </w:rPr>
        <w:t>\</w:t>
      </w:r>
      <w:proofErr w:type="spellStart"/>
      <w:r w:rsidRPr="009A7047">
        <w:rPr>
          <w:rFonts w:ascii="Times New Roman" w:hAnsi="Times New Roman" w:cs="Times New Roman"/>
          <w:color w:val="800000"/>
        </w:rPr>
        <w:t>citep</w:t>
      </w:r>
      <w:proofErr w:type="spellEnd"/>
      <w:r w:rsidRPr="009A7047">
        <w:rPr>
          <w:rFonts w:ascii="Times New Roman" w:hAnsi="Times New Roman" w:cs="Times New Roman"/>
          <w:color w:val="000000"/>
        </w:rPr>
        <w:t>{reed2010information}.</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Further, many cloud-services employ non-transparent proprietary methods to reduce the number of false-positives and false-negatives. A common approach is to make use of an internal database or learning algorithm that favours some variants over others based on previous analyses (or a similar training set) </w:t>
      </w:r>
      <w:r w:rsidRPr="009A7047">
        <w:rPr>
          <w:rFonts w:ascii="Times New Roman" w:hAnsi="Times New Roman" w:cs="Times New Roman"/>
          <w:color w:val="800000"/>
        </w:rPr>
        <w:t>\</w:t>
      </w:r>
      <w:proofErr w:type="spellStart"/>
      <w:r w:rsidRPr="009A7047">
        <w:rPr>
          <w:rFonts w:ascii="Times New Roman" w:hAnsi="Times New Roman" w:cs="Times New Roman"/>
          <w:color w:val="800000"/>
        </w:rPr>
        <w:t>citep</w:t>
      </w:r>
      <w:proofErr w:type="spellEnd"/>
      <w:r w:rsidRPr="009A7047">
        <w:rPr>
          <w:rFonts w:ascii="Times New Roman" w:hAnsi="Times New Roman" w:cs="Times New Roman"/>
          <w:color w:val="000000"/>
        </w:rPr>
        <w:t>{pabinger2014survey}, resulting in informative variants produced by unquantifiable "black-box" means, creating disparity between the end-user and their analysis.</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Transparent filtering methods are likelier to instil greater confidence in the data with the added benefit of customization to better tailor a filter to an analysis in the case of open-source implementations, as with the case of </w:t>
      </w:r>
      <w:r w:rsidR="004F6CAE">
        <w:rPr>
          <w:rFonts w:ascii="Times New Roman" w:hAnsi="Times New Roman" w:cs="Times New Roman"/>
          <w:color w:val="800000"/>
        </w:rPr>
        <w:t>HSAP</w:t>
      </w:r>
      <w:r w:rsidRPr="009A7047">
        <w:rPr>
          <w:rFonts w:ascii="Times New Roman" w:hAnsi="Times New Roman" w:cs="Times New Roman"/>
          <w:color w:val="800000"/>
        </w:rPr>
        <w:t>.</w:t>
      </w:r>
    </w:p>
    <w:p w:rsidR="0000415A" w:rsidRPr="009A7047" w:rsidRDefault="0000415A">
      <w:pPr>
        <w:rPr>
          <w:rFonts w:ascii="Times New Roman" w:hAnsi="Times New Roman" w:cs="Times New Roman"/>
        </w:rPr>
      </w:pPr>
    </w:p>
    <w:p w:rsidR="0000415A" w:rsidRPr="009A7047" w:rsidRDefault="0000415A">
      <w:pPr>
        <w:rPr>
          <w:rFonts w:ascii="Times New Roman" w:hAnsi="Times New Roman" w:cs="Times New Roman"/>
        </w:rPr>
      </w:pPr>
    </w:p>
    <w:p w:rsidR="0000415A" w:rsidRPr="009A7047" w:rsidRDefault="0000415A">
      <w:pPr>
        <w:rPr>
          <w:rFonts w:ascii="Times New Roman" w:hAnsi="Times New Roman" w:cs="Times New Roman"/>
        </w:rPr>
      </w:pPr>
    </w:p>
    <w:p w:rsidR="0000415A" w:rsidRPr="009A7047" w:rsidRDefault="0000415A">
      <w:pPr>
        <w:rPr>
          <w:rFonts w:ascii="Times New Roman" w:hAnsi="Times New Roman" w:cs="Times New Roman"/>
        </w:rPr>
      </w:pPr>
    </w:p>
    <w:p w:rsidR="0000415A" w:rsidRPr="009A7047" w:rsidRDefault="0000415A">
      <w:pPr>
        <w:rPr>
          <w:rFonts w:ascii="Times New Roman" w:hAnsi="Times New Roman" w:cs="Times New Roman"/>
        </w:rPr>
      </w:pPr>
    </w:p>
    <w:p w:rsidR="0000415A" w:rsidRPr="009A7047" w:rsidRDefault="0000415A">
      <w:pPr>
        <w:rPr>
          <w:rFonts w:ascii="Times New Roman" w:hAnsi="Times New Roman" w:cs="Times New Roman"/>
        </w:rPr>
      </w:pPr>
    </w:p>
    <w:p w:rsidR="0000415A" w:rsidRPr="009A7047" w:rsidRDefault="00BD2CF3">
      <w:pPr>
        <w:pStyle w:val="PreformattedText"/>
        <w:spacing w:after="283"/>
        <w:rPr>
          <w:rFonts w:ascii="Times New Roman" w:hAnsi="Times New Roman" w:cs="Times New Roman"/>
          <w:b/>
          <w:bCs/>
          <w:color w:val="0000CC"/>
          <w:sz w:val="28"/>
          <w:szCs w:val="28"/>
        </w:rPr>
      </w:pPr>
      <w:r w:rsidRPr="009A7047">
        <w:rPr>
          <w:rFonts w:ascii="Times New Roman" w:hAnsi="Times New Roman" w:cs="Times New Roman"/>
          <w:b/>
          <w:bCs/>
          <w:color w:val="0000CC"/>
          <w:sz w:val="28"/>
          <w:szCs w:val="28"/>
        </w:rPr>
        <w:t>Conclusion</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The self-contained environment provided by </w:t>
      </w:r>
      <w:r w:rsidRPr="009A7047">
        <w:rPr>
          <w:rFonts w:ascii="Times New Roman" w:hAnsi="Times New Roman" w:cs="Times New Roman"/>
          <w:color w:val="800000"/>
        </w:rPr>
        <w:t>\app</w:t>
      </w:r>
      <w:r w:rsidRPr="009A7047">
        <w:rPr>
          <w:rFonts w:ascii="Times New Roman" w:hAnsi="Times New Roman" w:cs="Times New Roman"/>
          <w:color w:val="000000"/>
        </w:rPr>
        <w:t xml:space="preserve"> allows researchers to tailor all aspects of their analysis and retain control of their data sets at any phase of processing by means of the transparent open-source modules that comprise the pipeline. </w:t>
      </w:r>
    </w:p>
    <w:p w:rsidR="0000415A" w:rsidRPr="009A7047" w:rsidRDefault="00BD2CF3">
      <w:pPr>
        <w:pStyle w:val="PreformattedText"/>
        <w:spacing w:after="283"/>
        <w:rPr>
          <w:rFonts w:ascii="Times New Roman" w:hAnsi="Times New Roman" w:cs="Times New Roman"/>
          <w:color w:val="000000"/>
        </w:rPr>
      </w:pPr>
      <w:r w:rsidRPr="009A7047">
        <w:rPr>
          <w:rFonts w:ascii="Times New Roman" w:hAnsi="Times New Roman" w:cs="Times New Roman"/>
          <w:color w:val="000000"/>
        </w:rPr>
        <w:t>The live environment, paired with the web front-end, provides the additional advantage of abstracting the end-user from the underlying platform specifics by streamlining the input and configuration process, as well as logging active progress descriptions for the current stage of processing, and lastly providing a malleable final report upon all remaining variants discovered complete with dynamic filtering capabilities.</w:t>
      </w:r>
    </w:p>
    <w:p w:rsidR="0000415A" w:rsidRPr="009A7047" w:rsidRDefault="00BD2CF3">
      <w:pPr>
        <w:pStyle w:val="PreformattedText"/>
        <w:spacing w:after="283"/>
        <w:rPr>
          <w:rFonts w:ascii="Times New Roman" w:hAnsi="Times New Roman" w:cs="Times New Roman"/>
          <w:color w:val="000000"/>
        </w:rPr>
      </w:pPr>
      <w:r w:rsidRPr="009A7047">
        <w:rPr>
          <w:rFonts w:ascii="Times New Roman" w:hAnsi="Times New Roman" w:cs="Times New Roman"/>
          <w:color w:val="000000"/>
        </w:rPr>
        <w:lastRenderedPageBreak/>
        <w:t>The entirety of all uploaded variants are processed first at the gene annotation stage, placing significant strain at the initial stage of the pipeline that is only managed through the use of employing C++ binaries to overcome the performance bottleneck that would otherwise exist with Python/Bash scripts.</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The annotation step is crucial however, where the vast majority of whole-genome sequenced variants are deemed wholly intergenic and are filtered out as uninformative to the analysis. More common exome-sequencing data observe less of a reduction at a much faster processing rate due to the smaller number of total variants, but at the impediment of missing regulatory elements due to lack of coverage.</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Modules downstream of the annotation stage run trivially, and due to the pipeline's resume feature which prevents </w:t>
      </w:r>
      <w:r w:rsidRPr="009A7047">
        <w:rPr>
          <w:rFonts w:ascii="Times New Roman" w:hAnsi="Times New Roman" w:cs="Times New Roman"/>
          <w:color w:val="800000"/>
        </w:rPr>
        <w:t>\app</w:t>
      </w:r>
      <w:r w:rsidRPr="009A7047">
        <w:rPr>
          <w:rFonts w:ascii="Times New Roman" w:hAnsi="Times New Roman" w:cs="Times New Roman"/>
          <w:color w:val="000000"/>
        </w:rPr>
        <w:t xml:space="preserve"> from processing the same data twice, many subsequent analyses with different module configurations can be run in quick succession after the initial annotation step is complete.</w:t>
      </w:r>
    </w:p>
    <w:p w:rsidR="0000415A" w:rsidRPr="009A7047" w:rsidRDefault="004F6CAE">
      <w:pPr>
        <w:pStyle w:val="PreformattedText"/>
        <w:spacing w:after="283"/>
        <w:rPr>
          <w:rFonts w:ascii="Times New Roman" w:hAnsi="Times New Roman" w:cs="Times New Roman"/>
        </w:rPr>
      </w:pPr>
      <w:r>
        <w:rPr>
          <w:rFonts w:ascii="Times New Roman" w:hAnsi="Times New Roman" w:cs="Times New Roman"/>
          <w:color w:val="800000"/>
        </w:rPr>
        <w:t>HSAP</w:t>
      </w:r>
      <w:r w:rsidR="00BD2CF3" w:rsidRPr="009A7047">
        <w:rPr>
          <w:rFonts w:ascii="Times New Roman" w:hAnsi="Times New Roman" w:cs="Times New Roman"/>
          <w:color w:val="000000"/>
        </w:rPr>
        <w:t xml:space="preserve"> is future-secure due to the inclusion of the background scripts that generated the static data being packaged with the live environment. Updates to the human genome reference, variant databases, and FASTA sequences can be retrieved on demand for platforms with active internet connections. Changes will preserve across successive boots for non-volatile storage mediums such as USB sticks, ideal in deployment scenarios with infrequent internet access.</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A number of future improvements are to be expected, with further streamlining of the file input process through the web front-end by means of integrating a pedigree creation tool in-browser that will generate a pedigree file from families drawn by the user within a HTML5 canvas.</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 xml:space="preserve">Planned enhancements to the core </w:t>
      </w:r>
      <w:r w:rsidR="004F6CAE">
        <w:rPr>
          <w:rFonts w:ascii="Times New Roman" w:hAnsi="Times New Roman" w:cs="Times New Roman"/>
          <w:color w:val="800000"/>
        </w:rPr>
        <w:t>HSAP</w:t>
      </w:r>
      <w:r w:rsidRPr="009A7047">
        <w:rPr>
          <w:rFonts w:ascii="Times New Roman" w:hAnsi="Times New Roman" w:cs="Times New Roman"/>
          <w:color w:val="000000"/>
        </w:rPr>
        <w:t xml:space="preserve"> back-end will incorporate parallelization to over-arching framework in order to process independent files or modules asynchronously, which as shown in Table</w:t>
      </w:r>
      <w:r w:rsidR="004F6CAE">
        <w:rPr>
          <w:rFonts w:ascii="Times New Roman" w:hAnsi="Times New Roman" w:cs="Times New Roman"/>
          <w:color w:val="000000"/>
        </w:rPr>
        <w:t xml:space="preserve"> 1</w:t>
      </w:r>
      <w:r w:rsidRPr="009A7047">
        <w:rPr>
          <w:rFonts w:ascii="Times New Roman" w:hAnsi="Times New Roman" w:cs="Times New Roman"/>
          <w:color w:val="000000"/>
        </w:rPr>
        <w:t xml:space="preserve"> would lend no significant performance increase in current filtering modules due to their trivial runtimes, but will become more essential in the future for undeniably denser VCF input sets.</w:t>
      </w:r>
    </w:p>
    <w:p w:rsidR="0000415A" w:rsidRPr="009A7047" w:rsidRDefault="00BD2CF3">
      <w:pPr>
        <w:pStyle w:val="PreformattedText"/>
        <w:spacing w:after="283"/>
        <w:rPr>
          <w:rFonts w:ascii="Times New Roman" w:hAnsi="Times New Roman" w:cs="Times New Roman"/>
        </w:rPr>
      </w:pPr>
      <w:r w:rsidRPr="009A7047">
        <w:rPr>
          <w:rFonts w:ascii="Times New Roman" w:hAnsi="Times New Roman" w:cs="Times New Roman"/>
          <w:color w:val="000000"/>
        </w:rPr>
        <w:t>More immediate changes will focus on developing additional filtering modules and module parameters, such as mitochondrial penetrance modelling and cancer-specific mosaic filtering.</w:t>
      </w:r>
    </w:p>
    <w:p w:rsidR="0000415A" w:rsidRPr="009A7047" w:rsidRDefault="0000415A">
      <w:pPr>
        <w:rPr>
          <w:rFonts w:ascii="Times New Roman" w:hAnsi="Times New Roman" w:cs="Times New Roman"/>
        </w:rPr>
      </w:pPr>
    </w:p>
    <w:sectPr w:rsidR="0000415A" w:rsidRPr="009A704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erif">
    <w:altName w:val="Times New Roman"/>
    <w:charset w:val="01"/>
    <w:family w:val="roman"/>
    <w:pitch w:val="variable"/>
  </w:font>
  <w:font w:name="Droid Sans Devanagari">
    <w:altName w:val="Times New Roman"/>
    <w:panose1 w:val="00000000000000000000"/>
    <w:charset w:val="00"/>
    <w:family w:val="roman"/>
    <w:notTrueType/>
    <w:pitch w:val="default"/>
  </w:font>
  <w:font w:name="OpenSymbol">
    <w:altName w:val="Arial Unicode MS"/>
    <w:charset w:val="02"/>
    <w:family w:val="auto"/>
    <w:pitch w:val="default"/>
  </w:font>
  <w:font w:name="DejaVu Sans">
    <w:altName w:val="Arial"/>
    <w:panose1 w:val="00000000000000000000"/>
    <w:charset w:val="00"/>
    <w:family w:val="roman"/>
    <w:notTrueType/>
    <w:pitch w:val="default"/>
  </w:font>
  <w:font w:name="DejaVu Sans Mono">
    <w:altName w:val="MS Gothic"/>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46762"/>
    <w:multiLevelType w:val="hybridMultilevel"/>
    <w:tmpl w:val="596289CA"/>
    <w:lvl w:ilvl="0" w:tplc="29A27E1C">
      <w:numFmt w:val="bullet"/>
      <w:lvlText w:val="-"/>
      <w:lvlJc w:val="left"/>
      <w:pPr>
        <w:ind w:left="1104" w:hanging="360"/>
      </w:pPr>
      <w:rPr>
        <w:rFonts w:ascii="Times New Roman" w:eastAsia="Droid Sans Fallback" w:hAnsi="Times New Roman" w:cs="Times New Roman" w:hint="default"/>
        <w:color w:val="000000"/>
      </w:rPr>
    </w:lvl>
    <w:lvl w:ilvl="1" w:tplc="08090003" w:tentative="1">
      <w:start w:val="1"/>
      <w:numFmt w:val="bullet"/>
      <w:lvlText w:val="o"/>
      <w:lvlJc w:val="left"/>
      <w:pPr>
        <w:ind w:left="1824" w:hanging="360"/>
      </w:pPr>
      <w:rPr>
        <w:rFonts w:ascii="Courier New" w:hAnsi="Courier New" w:cs="Courier New" w:hint="default"/>
      </w:rPr>
    </w:lvl>
    <w:lvl w:ilvl="2" w:tplc="08090005" w:tentative="1">
      <w:start w:val="1"/>
      <w:numFmt w:val="bullet"/>
      <w:lvlText w:val=""/>
      <w:lvlJc w:val="left"/>
      <w:pPr>
        <w:ind w:left="2544" w:hanging="360"/>
      </w:pPr>
      <w:rPr>
        <w:rFonts w:ascii="Wingdings" w:hAnsi="Wingdings" w:hint="default"/>
      </w:rPr>
    </w:lvl>
    <w:lvl w:ilvl="3" w:tplc="08090001" w:tentative="1">
      <w:start w:val="1"/>
      <w:numFmt w:val="bullet"/>
      <w:lvlText w:val=""/>
      <w:lvlJc w:val="left"/>
      <w:pPr>
        <w:ind w:left="3264" w:hanging="360"/>
      </w:pPr>
      <w:rPr>
        <w:rFonts w:ascii="Symbol" w:hAnsi="Symbol" w:hint="default"/>
      </w:rPr>
    </w:lvl>
    <w:lvl w:ilvl="4" w:tplc="08090003" w:tentative="1">
      <w:start w:val="1"/>
      <w:numFmt w:val="bullet"/>
      <w:lvlText w:val="o"/>
      <w:lvlJc w:val="left"/>
      <w:pPr>
        <w:ind w:left="3984" w:hanging="360"/>
      </w:pPr>
      <w:rPr>
        <w:rFonts w:ascii="Courier New" w:hAnsi="Courier New" w:cs="Courier New" w:hint="default"/>
      </w:rPr>
    </w:lvl>
    <w:lvl w:ilvl="5" w:tplc="08090005" w:tentative="1">
      <w:start w:val="1"/>
      <w:numFmt w:val="bullet"/>
      <w:lvlText w:val=""/>
      <w:lvlJc w:val="left"/>
      <w:pPr>
        <w:ind w:left="4704" w:hanging="360"/>
      </w:pPr>
      <w:rPr>
        <w:rFonts w:ascii="Wingdings" w:hAnsi="Wingdings" w:hint="default"/>
      </w:rPr>
    </w:lvl>
    <w:lvl w:ilvl="6" w:tplc="08090001" w:tentative="1">
      <w:start w:val="1"/>
      <w:numFmt w:val="bullet"/>
      <w:lvlText w:val=""/>
      <w:lvlJc w:val="left"/>
      <w:pPr>
        <w:ind w:left="5424" w:hanging="360"/>
      </w:pPr>
      <w:rPr>
        <w:rFonts w:ascii="Symbol" w:hAnsi="Symbol" w:hint="default"/>
      </w:rPr>
    </w:lvl>
    <w:lvl w:ilvl="7" w:tplc="08090003" w:tentative="1">
      <w:start w:val="1"/>
      <w:numFmt w:val="bullet"/>
      <w:lvlText w:val="o"/>
      <w:lvlJc w:val="left"/>
      <w:pPr>
        <w:ind w:left="6144" w:hanging="360"/>
      </w:pPr>
      <w:rPr>
        <w:rFonts w:ascii="Courier New" w:hAnsi="Courier New" w:cs="Courier New" w:hint="default"/>
      </w:rPr>
    </w:lvl>
    <w:lvl w:ilvl="8" w:tplc="08090005" w:tentative="1">
      <w:start w:val="1"/>
      <w:numFmt w:val="bullet"/>
      <w:lvlText w:val=""/>
      <w:lvlJc w:val="left"/>
      <w:pPr>
        <w:ind w:left="6864" w:hanging="360"/>
      </w:pPr>
      <w:rPr>
        <w:rFonts w:ascii="Wingdings" w:hAnsi="Wingdings" w:hint="default"/>
      </w:rPr>
    </w:lvl>
  </w:abstractNum>
  <w:abstractNum w:abstractNumId="1" w15:restartNumberingAfterBreak="0">
    <w:nsid w:val="53B34E6B"/>
    <w:multiLevelType w:val="hybridMultilevel"/>
    <w:tmpl w:val="725CB04C"/>
    <w:lvl w:ilvl="0" w:tplc="3E7A1D88">
      <w:start w:val="1"/>
      <w:numFmt w:val="bullet"/>
      <w:lvlText w:val="-"/>
      <w:lvlJc w:val="left"/>
      <w:pPr>
        <w:ind w:left="720" w:hanging="360"/>
      </w:pPr>
      <w:rPr>
        <w:rFonts w:ascii="Times New Roman" w:eastAsia="Droid Sans Fallback" w:hAnsi="Times New Roman" w:cs="Times New Roman" w:hint="default"/>
        <w:i/>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5A"/>
    <w:rsid w:val="0000415A"/>
    <w:rsid w:val="0001482D"/>
    <w:rsid w:val="001524BC"/>
    <w:rsid w:val="0017257B"/>
    <w:rsid w:val="00236384"/>
    <w:rsid w:val="0023649C"/>
    <w:rsid w:val="00287A48"/>
    <w:rsid w:val="002B4E66"/>
    <w:rsid w:val="0034619C"/>
    <w:rsid w:val="003D3FF3"/>
    <w:rsid w:val="003D5249"/>
    <w:rsid w:val="00420AB4"/>
    <w:rsid w:val="00484782"/>
    <w:rsid w:val="004E3A00"/>
    <w:rsid w:val="004F6CAE"/>
    <w:rsid w:val="005477C3"/>
    <w:rsid w:val="00606DEF"/>
    <w:rsid w:val="00640391"/>
    <w:rsid w:val="0066209F"/>
    <w:rsid w:val="00662C3E"/>
    <w:rsid w:val="00663F2C"/>
    <w:rsid w:val="00774607"/>
    <w:rsid w:val="00781C4B"/>
    <w:rsid w:val="007A5D63"/>
    <w:rsid w:val="00817341"/>
    <w:rsid w:val="0082467E"/>
    <w:rsid w:val="00972209"/>
    <w:rsid w:val="009A121C"/>
    <w:rsid w:val="009A7047"/>
    <w:rsid w:val="00A20BC8"/>
    <w:rsid w:val="00A576D3"/>
    <w:rsid w:val="00A95E33"/>
    <w:rsid w:val="00B10A28"/>
    <w:rsid w:val="00BD2CF3"/>
    <w:rsid w:val="00C65E76"/>
    <w:rsid w:val="00CB037A"/>
    <w:rsid w:val="00CF5418"/>
    <w:rsid w:val="00D60BCA"/>
    <w:rsid w:val="00DE2FC5"/>
    <w:rsid w:val="00E4741E"/>
    <w:rsid w:val="00E75495"/>
    <w:rsid w:val="00E822CA"/>
    <w:rsid w:val="00EB372C"/>
    <w:rsid w:val="00ED5822"/>
    <w:rsid w:val="00F308D2"/>
    <w:rsid w:val="00F7513B"/>
    <w:rsid w:val="00FA6286"/>
    <w:rsid w:val="00FD5F5B"/>
    <w:rsid w:val="00FF5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62DEC"/>
  <w15:docId w15:val="{CD238ED5-5087-42EF-8EDD-EADBB0759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jaVu Serif" w:eastAsia="Droid Sans Fallback" w:hAnsi="DejaVu Serif" w:cs="Droid Sans Devanagari"/>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DejaVu Sans" w:hAnsi="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DejaVu Sans Mono" w:hAnsi="DejaVu Sans Mono" w:cs="DejaVu Sans Mono"/>
      <w:sz w:val="20"/>
      <w:szCs w:val="20"/>
    </w:rPr>
  </w:style>
  <w:style w:type="character" w:customStyle="1" w:styleId="Heading7Char">
    <w:name w:val="Heading 7 Char"/>
    <w:basedOn w:val="DefaultParagraphFont"/>
    <w:qFormat/>
    <w:rsid w:val="00640391"/>
    <w:rPr>
      <w:rFonts w:ascii="Calibri Light" w:eastAsia="Calibri" w:hAnsi="Calibri Light" w:cs="DejaVu Sans"/>
      <w:i/>
      <w:iCs/>
      <w:color w:val="404040"/>
      <w:lang w:val="en-US"/>
    </w:rPr>
  </w:style>
  <w:style w:type="paragraph" w:styleId="ListParagraph">
    <w:name w:val="List Paragraph"/>
    <w:basedOn w:val="Normal"/>
    <w:uiPriority w:val="34"/>
    <w:qFormat/>
    <w:rsid w:val="00FD5F5B"/>
    <w:pPr>
      <w:ind w:left="720"/>
      <w:contextualSpacing/>
    </w:pPr>
    <w:rPr>
      <w:rFonts w:cs="Mangal"/>
      <w:szCs w:val="21"/>
    </w:rPr>
  </w:style>
  <w:style w:type="paragraph" w:styleId="BalloonText">
    <w:name w:val="Balloon Text"/>
    <w:basedOn w:val="Normal"/>
    <w:link w:val="BalloonTextChar"/>
    <w:uiPriority w:val="99"/>
    <w:semiHidden/>
    <w:unhideWhenUsed/>
    <w:rsid w:val="0023649C"/>
    <w:rPr>
      <w:rFonts w:ascii="Segoe UI" w:hAnsi="Segoe UI" w:cs="Mangal"/>
      <w:sz w:val="18"/>
      <w:szCs w:val="16"/>
    </w:rPr>
  </w:style>
  <w:style w:type="character" w:customStyle="1" w:styleId="BalloonTextChar">
    <w:name w:val="Balloon Text Char"/>
    <w:basedOn w:val="DefaultParagraphFont"/>
    <w:link w:val="BalloonText"/>
    <w:uiPriority w:val="99"/>
    <w:semiHidden/>
    <w:rsid w:val="0023649C"/>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F0DD0-873D-40A5-8EF4-EEE8175D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12</Pages>
  <Words>8635</Words>
  <Characters>49221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7</cp:revision>
  <dcterms:created xsi:type="dcterms:W3CDTF">2016-11-30T12:56:00Z</dcterms:created>
  <dcterms:modified xsi:type="dcterms:W3CDTF">2016-11-30T17:51:00Z</dcterms:modified>
  <dc:language>en-GB</dc:language>
</cp:coreProperties>
</file>